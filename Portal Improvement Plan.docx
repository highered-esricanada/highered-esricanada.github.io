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5F51C" w14:textId="77777777" w:rsidR="00A74687" w:rsidRPr="0026068C" w:rsidRDefault="005C7301" w:rsidP="005C7301">
      <w:pPr>
        <w:pStyle w:val="Title"/>
        <w:rPr>
          <w:sz w:val="52"/>
          <w:szCs w:val="52"/>
        </w:rPr>
      </w:pPr>
      <w:r w:rsidRPr="31BCC88D">
        <w:rPr>
          <w:sz w:val="52"/>
          <w:szCs w:val="52"/>
        </w:rPr>
        <w:t xml:space="preserve">Rural BC </w:t>
      </w:r>
      <w:r w:rsidR="0026068C" w:rsidRPr="31BCC88D">
        <w:rPr>
          <w:sz w:val="52"/>
          <w:szCs w:val="52"/>
        </w:rPr>
        <w:t>Open Data:</w:t>
      </w:r>
      <w:r w:rsidRPr="31BCC88D">
        <w:rPr>
          <w:sz w:val="52"/>
          <w:szCs w:val="52"/>
        </w:rPr>
        <w:t xml:space="preserve"> Portal improvement</w:t>
      </w:r>
      <w:r w:rsidR="0026068C" w:rsidRPr="31BCC88D">
        <w:rPr>
          <w:sz w:val="52"/>
          <w:szCs w:val="52"/>
        </w:rPr>
        <w:t xml:space="preserve"> plan</w:t>
      </w:r>
    </w:p>
    <w:p w14:paraId="16A923CB" w14:textId="41376C9F" w:rsidR="005C7301" w:rsidRDefault="005C7301" w:rsidP="005C7301">
      <w:pPr>
        <w:pStyle w:val="Heading2"/>
      </w:pPr>
      <w:r>
        <w:t xml:space="preserve">Esri Canada Education and </w:t>
      </w:r>
      <w:proofErr w:type="gramStart"/>
      <w:r>
        <w:t>Research  •</w:t>
      </w:r>
      <w:proofErr w:type="gramEnd"/>
      <w:r>
        <w:t xml:space="preserve">  </w:t>
      </w:r>
      <w:r w:rsidR="003C1109">
        <w:t>April</w:t>
      </w:r>
      <w:r>
        <w:t xml:space="preserve"> 2018</w:t>
      </w:r>
    </w:p>
    <w:p w14:paraId="71CED672" w14:textId="02C48377" w:rsidR="005C7301" w:rsidRDefault="005C7301" w:rsidP="005C7301"/>
    <w:p w14:paraId="2705B9FE" w14:textId="72E65E82" w:rsidR="006A6878" w:rsidRDefault="006A6878" w:rsidP="006A6878">
      <w:pPr>
        <w:pStyle w:val="Heading1"/>
      </w:pPr>
      <w:r>
        <w:t>Introduction</w:t>
      </w:r>
    </w:p>
    <w:p w14:paraId="21BD1260" w14:textId="23122631" w:rsidR="00E14E67" w:rsidRDefault="00796FB3" w:rsidP="005C7301">
      <w:r>
        <w:t xml:space="preserve">The </w:t>
      </w:r>
      <w:hyperlink r:id="rId8" w:history="1">
        <w:r w:rsidRPr="00796FB3">
          <w:rPr>
            <w:rStyle w:val="Hyperlink"/>
          </w:rPr>
          <w:t>Rural Open Data project</w:t>
        </w:r>
      </w:hyperlink>
      <w:r>
        <w:t xml:space="preserve"> </w:t>
      </w:r>
      <w:r w:rsidR="00F7702E">
        <w:t xml:space="preserve">at </w:t>
      </w:r>
      <w:r>
        <w:t>Selkirk College</w:t>
      </w:r>
      <w:r w:rsidR="00F7702E">
        <w:t xml:space="preserve"> evaluates the use of Open Data in rural communities in British Columbia, </w:t>
      </w:r>
      <w:r w:rsidR="00532CF8">
        <w:t xml:space="preserve">with a focus on </w:t>
      </w:r>
      <w:r w:rsidR="00F7702E">
        <w:t>“</w:t>
      </w:r>
      <w:r w:rsidR="00F7702E" w:rsidRPr="00F7702E">
        <w:t>best practices, strategic policy directions and delivery options</w:t>
      </w:r>
      <w:r w:rsidR="00F7702E">
        <w:t>” (project proposal, October 2</w:t>
      </w:r>
      <w:r w:rsidR="002B4E9A" w:rsidRPr="002B4E9A">
        <w:rPr>
          <w:vertAlign w:val="superscript"/>
        </w:rPr>
        <w:t>nd</w:t>
      </w:r>
      <w:r w:rsidR="002B4E9A">
        <w:t xml:space="preserve">, </w:t>
      </w:r>
      <w:r w:rsidR="00F7702E">
        <w:t xml:space="preserve">2017). </w:t>
      </w:r>
      <w:r w:rsidR="00FD1873">
        <w:t>Esri Canada has implemented an open-data portal on the ArcGIS Open Data platform (</w:t>
      </w:r>
      <w:r w:rsidR="00810BE0">
        <w:t>Figure 1</w:t>
      </w:r>
      <w:r w:rsidR="00594069">
        <w:t>a, b</w:t>
      </w:r>
      <w:r w:rsidR="00FD1873">
        <w:t xml:space="preserve">), </w:t>
      </w:r>
      <w:r w:rsidR="005E4DAE">
        <w:t xml:space="preserve">currently located at </w:t>
      </w:r>
      <w:hyperlink r:id="rId9" w:history="1">
        <w:r w:rsidR="005E4DAE" w:rsidRPr="00346C00">
          <w:rPr>
            <w:rStyle w:val="Hyperlink"/>
          </w:rPr>
          <w:t>https://data-ruralbc.opendata.arcgis.com</w:t>
        </w:r>
      </w:hyperlink>
      <w:r w:rsidR="00325447">
        <w:t>,</w:t>
      </w:r>
      <w:r w:rsidR="005E4DAE">
        <w:t xml:space="preserve"> </w:t>
      </w:r>
      <w:r w:rsidR="00FD1873">
        <w:t xml:space="preserve">which will be used </w:t>
      </w:r>
      <w:r w:rsidR="00F9496A">
        <w:t xml:space="preserve">both </w:t>
      </w:r>
      <w:r w:rsidR="00FD1873">
        <w:t xml:space="preserve">as a sandbox for the research goals and </w:t>
      </w:r>
      <w:r w:rsidR="00F9496A">
        <w:t xml:space="preserve">as </w:t>
      </w:r>
      <w:r w:rsidR="00FD1873">
        <w:t xml:space="preserve">a model for other interested communities. </w:t>
      </w:r>
    </w:p>
    <w:p w14:paraId="6D76C331" w14:textId="2ED458A7" w:rsidR="005C7301" w:rsidRDefault="005E4DAE" w:rsidP="005C7301">
      <w:r>
        <w:t xml:space="preserve">This document describes </w:t>
      </w:r>
      <w:proofErr w:type="gramStart"/>
      <w:r>
        <w:t>future plans</w:t>
      </w:r>
      <w:proofErr w:type="gramEnd"/>
      <w:r>
        <w:t xml:space="preserve"> for improvements throughout 2018.</w:t>
      </w:r>
      <w:r w:rsidR="00E77D99">
        <w:t xml:space="preserve"> </w:t>
      </w:r>
      <w:r w:rsidR="00E14E67">
        <w:t xml:space="preserve">The four </w:t>
      </w:r>
      <w:r w:rsidR="00FD1873">
        <w:t xml:space="preserve">sections </w:t>
      </w:r>
      <w:r w:rsidR="00E14E67">
        <w:t>below are based on the deadlines from Jonathan Van Dusen</w:t>
      </w:r>
      <w:r w:rsidR="00A446F9">
        <w:t xml:space="preserve"> and Haydn Lawrence</w:t>
      </w:r>
      <w:r w:rsidR="00E14E67">
        <w:t>’s 2018 objectives:</w:t>
      </w:r>
    </w:p>
    <w:p w14:paraId="002B123C" w14:textId="090D4112" w:rsidR="00E14E67" w:rsidRDefault="00E14E67" w:rsidP="005C7301"/>
    <w:p w14:paraId="0F673CC6" w14:textId="5152FDB9" w:rsidR="00023A7A" w:rsidRDefault="00023A7A" w:rsidP="00023A7A">
      <w:pPr>
        <w:pStyle w:val="Heading1"/>
      </w:pPr>
      <w:r>
        <w:t xml:space="preserve">1. </w:t>
      </w:r>
      <w:r w:rsidR="005B36C0">
        <w:t>Portal-interface</w:t>
      </w:r>
      <w:r w:rsidR="006A6878">
        <w:t xml:space="preserve"> improvements</w:t>
      </w:r>
    </w:p>
    <w:p w14:paraId="06933B85" w14:textId="272D11ED" w:rsidR="00E14E67" w:rsidRPr="00AB741E" w:rsidRDefault="00061E76" w:rsidP="00023A7A">
      <w:pPr>
        <w:rPr>
          <w:color w:val="2F5496" w:themeColor="accent1" w:themeShade="BF"/>
          <w:sz w:val="28"/>
          <w:szCs w:val="28"/>
          <w:vertAlign w:val="superscript"/>
        </w:rPr>
      </w:pPr>
      <w:r w:rsidRPr="31BCC88D">
        <w:rPr>
          <w:color w:val="2F5496" w:themeColor="accent1" w:themeShade="BF"/>
          <w:sz w:val="24"/>
          <w:szCs w:val="24"/>
        </w:rPr>
        <w:t>P</w:t>
      </w:r>
      <w:r w:rsidR="005B36C0" w:rsidRPr="31BCC88D">
        <w:rPr>
          <w:color w:val="2F5496" w:themeColor="accent1" w:themeShade="BF"/>
          <w:sz w:val="24"/>
          <w:szCs w:val="24"/>
        </w:rPr>
        <w:t>reliminary improvements</w:t>
      </w:r>
      <w:r w:rsidR="006A6878" w:rsidRPr="31BCC88D">
        <w:rPr>
          <w:color w:val="2F5496" w:themeColor="accent1" w:themeShade="BF"/>
          <w:sz w:val="24"/>
          <w:szCs w:val="24"/>
        </w:rPr>
        <w:t>: March 30</w:t>
      </w:r>
      <w:r w:rsidR="006A6878" w:rsidRPr="31BCC88D">
        <w:rPr>
          <w:color w:val="2F5496" w:themeColor="accent1" w:themeShade="BF"/>
          <w:sz w:val="24"/>
          <w:szCs w:val="24"/>
          <w:vertAlign w:val="superscript"/>
        </w:rPr>
        <w:t>th</w:t>
      </w:r>
      <w:r w:rsidR="008A0513" w:rsidRPr="31BCC88D">
        <w:rPr>
          <w:color w:val="2F5496" w:themeColor="accent1" w:themeShade="BF"/>
          <w:sz w:val="24"/>
          <w:szCs w:val="24"/>
        </w:rPr>
        <w:t>;</w:t>
      </w:r>
      <w:r w:rsidR="0064769B" w:rsidRPr="31BCC88D">
        <w:rPr>
          <w:color w:val="2F5496" w:themeColor="accent1" w:themeShade="BF"/>
          <w:sz w:val="24"/>
          <w:szCs w:val="24"/>
        </w:rPr>
        <w:t xml:space="preserve"> </w:t>
      </w:r>
      <w:r w:rsidR="008A0513" w:rsidRPr="31BCC88D">
        <w:rPr>
          <w:color w:val="2F5496" w:themeColor="accent1" w:themeShade="BF"/>
          <w:sz w:val="24"/>
          <w:szCs w:val="24"/>
        </w:rPr>
        <w:t>O</w:t>
      </w:r>
      <w:r w:rsidR="008D7A4D" w:rsidRPr="31BCC88D">
        <w:rPr>
          <w:color w:val="2F5496" w:themeColor="accent1" w:themeShade="BF"/>
          <w:sz w:val="24"/>
          <w:szCs w:val="24"/>
        </w:rPr>
        <w:t>ngoing thereafter</w:t>
      </w:r>
    </w:p>
    <w:p w14:paraId="4A858587" w14:textId="58AAE11B" w:rsidR="00B141E2" w:rsidRDefault="00A30D15" w:rsidP="00BB40F2">
      <w:proofErr w:type="gramStart"/>
      <w:r>
        <w:t>In order t</w:t>
      </w:r>
      <w:r w:rsidR="00414024">
        <w:t>o</w:t>
      </w:r>
      <w:proofErr w:type="gramEnd"/>
      <w:r w:rsidR="00414024">
        <w:t xml:space="preserve"> create a state-of-the-art ArcGIS Open Data portal for the Rural Open Data project, a variety of interface improvements will be needed to customize the portal beyond the default </w:t>
      </w:r>
      <w:r w:rsidR="007F4A31">
        <w:t xml:space="preserve">template from Esri. </w:t>
      </w:r>
      <w:r w:rsidR="00AB741E">
        <w:t>Some</w:t>
      </w:r>
      <w:r w:rsidR="004E48F9">
        <w:t xml:space="preserve"> improvements completed in 2017 </w:t>
      </w:r>
      <w:r w:rsidR="00203D57">
        <w:t xml:space="preserve">(see Figure 1a) </w:t>
      </w:r>
      <w:r w:rsidR="00AB741E">
        <w:t>included</w:t>
      </w:r>
      <w:r w:rsidR="00CF084C">
        <w:t xml:space="preserve"> a customized </w:t>
      </w:r>
      <w:r w:rsidR="00934AD7">
        <w:t xml:space="preserve">banner background and </w:t>
      </w:r>
      <w:r w:rsidR="001A3866">
        <w:t>menu bar</w:t>
      </w:r>
      <w:r w:rsidR="00CF084C">
        <w:t>,</w:t>
      </w:r>
      <w:r w:rsidR="00AB741E">
        <w:t xml:space="preserve"> the addition of a Web map displaying the regional districts </w:t>
      </w:r>
      <w:r w:rsidR="00613A01">
        <w:t>in the study area</w:t>
      </w:r>
      <w:r w:rsidR="00AB741E">
        <w:t xml:space="preserve">, the inclusion of search links for each of these districts, and the addition of </w:t>
      </w:r>
      <w:r w:rsidR="00E87B84">
        <w:t xml:space="preserve">a link to </w:t>
      </w:r>
      <w:proofErr w:type="spellStart"/>
      <w:r w:rsidR="00E87B84">
        <w:t>Geot</w:t>
      </w:r>
      <w:r w:rsidR="00934AD7">
        <w:t>hink’s</w:t>
      </w:r>
      <w:proofErr w:type="spellEnd"/>
      <w:r w:rsidR="00934AD7">
        <w:t xml:space="preserve"> </w:t>
      </w:r>
      <w:r w:rsidR="00E87B84">
        <w:t xml:space="preserve">Open </w:t>
      </w:r>
      <w:r w:rsidR="00934AD7">
        <w:t xml:space="preserve">Data Standards </w:t>
      </w:r>
      <w:r w:rsidR="00E87B84">
        <w:t>Directory</w:t>
      </w:r>
      <w:r w:rsidR="00934AD7">
        <w:t>.</w:t>
      </w:r>
    </w:p>
    <w:p w14:paraId="1925E037" w14:textId="26A2360F" w:rsidR="00535D00" w:rsidRDefault="004C7D63" w:rsidP="00535D00">
      <w:r>
        <w:t xml:space="preserve">Several resources </w:t>
      </w:r>
      <w:r w:rsidR="00364456">
        <w:t xml:space="preserve">from Esri </w:t>
      </w:r>
      <w:r>
        <w:t>were reviewed for interface-improvement ideas,</w:t>
      </w:r>
      <w:r w:rsidR="00A661D5">
        <w:t xml:space="preserve"> and will </w:t>
      </w:r>
      <w:r w:rsidR="00EA5ED9">
        <w:t xml:space="preserve">continue to </w:t>
      </w:r>
      <w:r w:rsidR="00A661D5">
        <w:t xml:space="preserve">be </w:t>
      </w:r>
      <w:r w:rsidR="004B4922">
        <w:t>reviewed</w:t>
      </w:r>
      <w:r w:rsidR="00A661D5">
        <w:t xml:space="preserve"> on an ongoing basis throughout the project. These</w:t>
      </w:r>
      <w:r>
        <w:t xml:space="preserve"> </w:t>
      </w:r>
      <w:r w:rsidR="00A661D5">
        <w:t>include</w:t>
      </w:r>
      <w:r w:rsidR="00267479">
        <w:t xml:space="preserve"> a</w:t>
      </w:r>
      <w:r>
        <w:t xml:space="preserve"> </w:t>
      </w:r>
      <w:r w:rsidR="00387D42">
        <w:rPr>
          <w:rStyle w:val="Hyperlink"/>
        </w:rPr>
        <w:t xml:space="preserve">gallery </w:t>
      </w:r>
      <w:r>
        <w:rPr>
          <w:rStyle w:val="Hyperlink"/>
        </w:rPr>
        <w:t>of open-data sites</w:t>
      </w:r>
      <w:r>
        <w:t xml:space="preserve"> </w:t>
      </w:r>
      <w:r w:rsidR="006D6948">
        <w:t>– though many</w:t>
      </w:r>
      <w:r>
        <w:t xml:space="preserve"> use an old</w:t>
      </w:r>
      <w:r w:rsidR="006D6948">
        <w:t>er</w:t>
      </w:r>
      <w:r>
        <w:t xml:space="preserve"> version of the ArcGIS Open Data template</w:t>
      </w:r>
      <w:r w:rsidR="004C79C7">
        <w:t>,</w:t>
      </w:r>
      <w:r w:rsidR="00267479">
        <w:t xml:space="preserve"> a</w:t>
      </w:r>
      <w:r>
        <w:t xml:space="preserve"> </w:t>
      </w:r>
      <w:hyperlink r:id="rId10">
        <w:r w:rsidR="31BCC88D" w:rsidRPr="31BCC88D">
          <w:rPr>
            <w:rStyle w:val="Hyperlink"/>
          </w:rPr>
          <w:t>Map Journal of ArcGIS Hub sites</w:t>
        </w:r>
      </w:hyperlink>
      <w:r w:rsidR="00592B7B">
        <w:t xml:space="preserve">, </w:t>
      </w:r>
      <w:r w:rsidR="00261059">
        <w:t xml:space="preserve">and </w:t>
      </w:r>
      <w:r w:rsidR="00592B7B">
        <w:t>an A</w:t>
      </w:r>
      <w:r w:rsidR="00F958EB">
        <w:t xml:space="preserve">rcGIS Hub </w:t>
      </w:r>
      <w:hyperlink r:id="rId11">
        <w:r w:rsidR="31BCC88D" w:rsidRPr="31BCC88D">
          <w:rPr>
            <w:rStyle w:val="Hyperlink"/>
          </w:rPr>
          <w:t>customization tutorial</w:t>
        </w:r>
      </w:hyperlink>
      <w:r w:rsidR="31BCC88D">
        <w:t>.</w:t>
      </w:r>
      <w:r w:rsidR="00535D00">
        <w:t xml:space="preserve"> </w:t>
      </w:r>
      <w:r w:rsidR="00862278">
        <w:t>W</w:t>
      </w:r>
      <w:r w:rsidR="00535D00">
        <w:t>elcome text,</w:t>
      </w:r>
      <w:r w:rsidR="00267479">
        <w:t xml:space="preserve"> </w:t>
      </w:r>
      <w:r w:rsidR="00535D00">
        <w:t>description</w:t>
      </w:r>
      <w:r w:rsidR="00862278">
        <w:t>s</w:t>
      </w:r>
      <w:r w:rsidR="00535D00">
        <w:t xml:space="preserve"> of area</w:t>
      </w:r>
      <w:r w:rsidR="00862278">
        <w:t>s</w:t>
      </w:r>
      <w:r w:rsidR="00535D00">
        <w:t xml:space="preserve"> </w:t>
      </w:r>
      <w:r w:rsidR="00267479">
        <w:t xml:space="preserve">of interest </w:t>
      </w:r>
      <w:r w:rsidR="00535D00">
        <w:t>or open-data initiative</w:t>
      </w:r>
      <w:r w:rsidR="00862278">
        <w:t>s</w:t>
      </w:r>
      <w:r w:rsidR="00535D00">
        <w:t xml:space="preserve">, </w:t>
      </w:r>
      <w:r w:rsidR="000D2F23">
        <w:t xml:space="preserve">icons for category search, </w:t>
      </w:r>
      <w:r w:rsidR="00881906">
        <w:t xml:space="preserve">information on how to use the portal and its data, </w:t>
      </w:r>
      <w:r w:rsidR="000D2F23">
        <w:t xml:space="preserve">notable datasets and applications, </w:t>
      </w:r>
      <w:r w:rsidR="00267479">
        <w:t xml:space="preserve">a </w:t>
      </w:r>
      <w:r w:rsidR="00535D00">
        <w:t>“Contact Us” widget, and logos of participating organizations</w:t>
      </w:r>
      <w:r w:rsidR="00D43897">
        <w:t xml:space="preserve"> were identified as common elements frequently included in ArcGIS Hub/Open Data sites</w:t>
      </w:r>
      <w:r w:rsidR="00535D00">
        <w:t>. Other specific customizations were noted and are described throughout this plan.</w:t>
      </w:r>
    </w:p>
    <w:p w14:paraId="2F303726" w14:textId="4577BB7B" w:rsidR="009A3563" w:rsidRDefault="007A5CBD" w:rsidP="006A6878">
      <w:r>
        <w:t>P</w:t>
      </w:r>
      <w:r w:rsidR="00267045">
        <w:t>reliminary improvements completed prior to March 30</w:t>
      </w:r>
      <w:r w:rsidR="00267045" w:rsidRPr="00267045">
        <w:rPr>
          <w:vertAlign w:val="superscript"/>
        </w:rPr>
        <w:t>th</w:t>
      </w:r>
      <w:r w:rsidR="00267045">
        <w:t xml:space="preserve"> </w:t>
      </w:r>
      <w:r w:rsidR="00916C1B">
        <w:t>(see Figure 1b</w:t>
      </w:r>
      <w:r w:rsidR="00E6020B">
        <w:t xml:space="preserve">) </w:t>
      </w:r>
      <w:r w:rsidR="00267045">
        <w:t>include</w:t>
      </w:r>
      <w:r w:rsidR="009A3563">
        <w:t>:</w:t>
      </w:r>
    </w:p>
    <w:p w14:paraId="4EA60DB2" w14:textId="30F517E9" w:rsidR="00267045" w:rsidRDefault="009A3563" w:rsidP="009A3563">
      <w:pPr>
        <w:pStyle w:val="ListParagraph"/>
        <w:numPr>
          <w:ilvl w:val="0"/>
          <w:numId w:val="3"/>
        </w:numPr>
        <w:ind w:left="720"/>
      </w:pPr>
      <w:r>
        <w:t>T</w:t>
      </w:r>
      <w:r w:rsidR="00267045">
        <w:t xml:space="preserve">he addition of widgets for the Rural Open Data project Twitter feed </w:t>
      </w:r>
      <w:r>
        <w:t>and Web site RSS feed. These provide a low-maintenance way to include project news on the portal home page and encourage citizen engagement.</w:t>
      </w:r>
    </w:p>
    <w:p w14:paraId="0555D038" w14:textId="3C9AA8AC" w:rsidR="009D2549" w:rsidRDefault="009D2549" w:rsidP="009D2549">
      <w:pPr>
        <w:pStyle w:val="ListParagraph"/>
        <w:numPr>
          <w:ilvl w:val="0"/>
          <w:numId w:val="3"/>
        </w:numPr>
        <w:ind w:left="720"/>
      </w:pPr>
      <w:r>
        <w:t xml:space="preserve">The creation of new, </w:t>
      </w:r>
      <w:r w:rsidR="008860AB">
        <w:t>“</w:t>
      </w:r>
      <w:r w:rsidR="00717BA0">
        <w:t>flip</w:t>
      </w:r>
      <w:r w:rsidR="008860AB">
        <w:t>”-</w:t>
      </w:r>
      <w:r w:rsidR="00717BA0">
        <w:t>able</w:t>
      </w:r>
      <w:r w:rsidR="0062359E">
        <w:t xml:space="preserve"> category cards</w:t>
      </w:r>
      <w:r>
        <w:t xml:space="preserve"> </w:t>
      </w:r>
      <w:r w:rsidR="00717BA0">
        <w:t>(similar</w:t>
      </w:r>
      <w:r w:rsidR="007F2381">
        <w:t>ly</w:t>
      </w:r>
      <w:r w:rsidR="00717BA0">
        <w:t xml:space="preserve"> to the Esri Canada Resource Finder</w:t>
      </w:r>
      <w:r w:rsidR="001033E9">
        <w:t>s</w:t>
      </w:r>
      <w:r w:rsidR="00717BA0">
        <w:t xml:space="preserve">) </w:t>
      </w:r>
      <w:r>
        <w:t>to replace the category icons that were provided in the default home</w:t>
      </w:r>
      <w:r w:rsidR="005C0235">
        <w:t xml:space="preserve"> </w:t>
      </w:r>
      <w:r w:rsidR="00520815">
        <w:t>page</w:t>
      </w:r>
      <w:r w:rsidR="003972CD">
        <w:t xml:space="preserve"> template</w:t>
      </w:r>
      <w:r>
        <w:t xml:space="preserve">. These will allow us to provide a description and example datasets for each category, and to search </w:t>
      </w:r>
      <w:r w:rsidR="003E693A">
        <w:t xml:space="preserve">by </w:t>
      </w:r>
      <w:r>
        <w:t>item titles and descriptions</w:t>
      </w:r>
      <w:r w:rsidR="008D5B77">
        <w:t xml:space="preserve"> – </w:t>
      </w:r>
      <w:r w:rsidR="00841CE8">
        <w:t>the default category icons we</w:t>
      </w:r>
      <w:r>
        <w:t xml:space="preserve">re limited to searching by item tags or </w:t>
      </w:r>
      <w:r>
        <w:lastRenderedPageBreak/>
        <w:t>ArcGIS Online groups</w:t>
      </w:r>
      <w:r w:rsidR="008D5B77">
        <w:t xml:space="preserve">, </w:t>
      </w:r>
      <w:r w:rsidR="004302B1">
        <w:t>with</w:t>
      </w:r>
      <w:r w:rsidR="00372F30">
        <w:t xml:space="preserve"> </w:t>
      </w:r>
      <w:r w:rsidR="002C5E7A">
        <w:t xml:space="preserve">the </w:t>
      </w:r>
      <w:r w:rsidR="00372F30">
        <w:t xml:space="preserve">consistency of tags </w:t>
      </w:r>
      <w:r w:rsidR="002A01CC">
        <w:t xml:space="preserve">an </w:t>
      </w:r>
      <w:r w:rsidR="00B607CA">
        <w:t xml:space="preserve">issue for </w:t>
      </w:r>
      <w:r w:rsidR="008D5B77">
        <w:t xml:space="preserve">datasets harvested from </w:t>
      </w:r>
      <w:r w:rsidR="00B607CA">
        <w:t xml:space="preserve">other </w:t>
      </w:r>
      <w:r w:rsidR="008D5B77">
        <w:t>sources (see Section 2 below)</w:t>
      </w:r>
      <w:r>
        <w:t>.</w:t>
      </w:r>
    </w:p>
    <w:p w14:paraId="1A76E594" w14:textId="51CB6FB0" w:rsidR="009A3563" w:rsidRPr="00140F39" w:rsidRDefault="009A3563" w:rsidP="009A3563">
      <w:pPr>
        <w:pStyle w:val="ListParagraph"/>
        <w:numPr>
          <w:ilvl w:val="0"/>
          <w:numId w:val="3"/>
        </w:numPr>
        <w:ind w:left="720"/>
        <w:rPr>
          <w:rStyle w:val="Hyperlink"/>
          <w:color w:val="auto"/>
          <w:u w:val="none"/>
        </w:rPr>
      </w:pPr>
      <w:r>
        <w:t xml:space="preserve">The creation of a new header banner with a larger search box, as demonstrated in the </w:t>
      </w:r>
      <w:hyperlink r:id="rId12">
        <w:r w:rsidR="31BCC88D" w:rsidRPr="31BCC88D">
          <w:rPr>
            <w:rStyle w:val="Hyperlink"/>
          </w:rPr>
          <w:t>Customization tutorial</w:t>
        </w:r>
      </w:hyperlink>
      <w:r w:rsidR="002A01CC">
        <w:rPr>
          <w:rStyle w:val="Hyperlink"/>
        </w:rPr>
        <w:t>.</w:t>
      </w:r>
    </w:p>
    <w:p w14:paraId="3EDCB7A5" w14:textId="64A26AB5" w:rsidR="00140F39" w:rsidRDefault="00AD0D56" w:rsidP="00140F39">
      <w:pPr>
        <w:pStyle w:val="ListParagraph"/>
        <w:numPr>
          <w:ilvl w:val="0"/>
          <w:numId w:val="3"/>
        </w:numPr>
        <w:ind w:left="720"/>
      </w:pPr>
      <w:r>
        <w:t>A</w:t>
      </w:r>
      <w:r w:rsidR="00140F39">
        <w:t xml:space="preserve"> description of the project under the header banner, as found on many ArcGIS Open Data sites</w:t>
      </w:r>
      <w:r>
        <w:t>.</w:t>
      </w:r>
    </w:p>
    <w:p w14:paraId="45A31AFD" w14:textId="076CB904" w:rsidR="009A3563" w:rsidRDefault="00EA66CB" w:rsidP="009A3563">
      <w:pPr>
        <w:pStyle w:val="ListParagraph"/>
        <w:numPr>
          <w:ilvl w:val="0"/>
          <w:numId w:val="3"/>
        </w:numPr>
        <w:ind w:left="720"/>
      </w:pPr>
      <w:r>
        <w:t xml:space="preserve">The creation of a new </w:t>
      </w:r>
      <w:r w:rsidR="00826571">
        <w:t>floating</w:t>
      </w:r>
      <w:r>
        <w:t xml:space="preserve"> menu bar, with a “Data Catalogue” link</w:t>
      </w:r>
      <w:r w:rsidR="008273F3">
        <w:t xml:space="preserve"> </w:t>
      </w:r>
      <w:r w:rsidR="00593DDC">
        <w:t>(</w:t>
      </w:r>
      <w:proofErr w:type="gramStart"/>
      <w:r w:rsidR="008273F3">
        <w:t>similar</w:t>
      </w:r>
      <w:r>
        <w:t xml:space="preserve"> to</w:t>
      </w:r>
      <w:proofErr w:type="gramEnd"/>
      <w:r>
        <w:t xml:space="preserve"> </w:t>
      </w:r>
      <w:r w:rsidR="008273F3">
        <w:t xml:space="preserve">that of </w:t>
      </w:r>
      <w:r w:rsidR="0073727C">
        <w:t xml:space="preserve">the </w:t>
      </w:r>
      <w:hyperlink r:id="rId13">
        <w:r w:rsidR="31BCC88D" w:rsidRPr="31BCC88D">
          <w:rPr>
            <w:rStyle w:val="Hyperlink"/>
          </w:rPr>
          <w:t>Kenya Open Data</w:t>
        </w:r>
      </w:hyperlink>
      <w:r>
        <w:t xml:space="preserve"> site </w:t>
      </w:r>
      <w:r w:rsidR="00080D68">
        <w:t xml:space="preserve">shown in </w:t>
      </w:r>
      <w:r>
        <w:t xml:space="preserve">the </w:t>
      </w:r>
      <w:r w:rsidR="00580DCB">
        <w:t xml:space="preserve">ArcGIS </w:t>
      </w:r>
      <w:r w:rsidR="00710468">
        <w:t xml:space="preserve">Hub </w:t>
      </w:r>
      <w:r>
        <w:t>Map Journal</w:t>
      </w:r>
      <w:r w:rsidR="00593DDC">
        <w:t>)</w:t>
      </w:r>
      <w:r>
        <w:t xml:space="preserve">. This </w:t>
      </w:r>
      <w:r w:rsidR="00C41A83">
        <w:t xml:space="preserve">link </w:t>
      </w:r>
      <w:r>
        <w:t>allows the user to start browsing the catalogue</w:t>
      </w:r>
      <w:r w:rsidR="00562C62">
        <w:t xml:space="preserve"> immediately</w:t>
      </w:r>
      <w:r w:rsidR="00E81BA5">
        <w:t>,</w:t>
      </w:r>
      <w:r>
        <w:t xml:space="preserve"> without entering a search query or selecting a data category</w:t>
      </w:r>
      <w:r w:rsidR="009D2549">
        <w:t>.</w:t>
      </w:r>
    </w:p>
    <w:p w14:paraId="71028692" w14:textId="7197873E" w:rsidR="004E19B1" w:rsidRDefault="004E19B1" w:rsidP="00325447">
      <w:pPr>
        <w:pStyle w:val="ListParagraph"/>
        <w:numPr>
          <w:ilvl w:val="1"/>
          <w:numId w:val="3"/>
        </w:numPr>
        <w:ind w:left="1440"/>
      </w:pPr>
      <w:r>
        <w:t xml:space="preserve">Work </w:t>
      </w:r>
      <w:r w:rsidR="00325447">
        <w:t xml:space="preserve">is ongoing to </w:t>
      </w:r>
      <w:r>
        <w:t>consolidate this menu bar with the default sign-in bar</w:t>
      </w:r>
      <w:r w:rsidR="006C42E9">
        <w:t xml:space="preserve"> (</w:t>
      </w:r>
      <w:r w:rsidR="00D33965">
        <w:t>which disappears when scrolling down on the page</w:t>
      </w:r>
      <w:r w:rsidR="006C42E9">
        <w:t>)</w:t>
      </w:r>
      <w:r>
        <w:t xml:space="preserve">, or at least to </w:t>
      </w:r>
      <w:r w:rsidR="006C42E9">
        <w:t>make</w:t>
      </w:r>
      <w:r>
        <w:t xml:space="preserve"> the </w:t>
      </w:r>
      <w:r w:rsidR="004B77EE">
        <w:t>combined</w:t>
      </w:r>
      <w:r>
        <w:t xml:space="preserve"> height of the two </w:t>
      </w:r>
      <w:r w:rsidR="00195203">
        <w:t xml:space="preserve">menu bars </w:t>
      </w:r>
      <w:r w:rsidR="004B77EE">
        <w:t>less apparent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0"/>
        <w:gridCol w:w="4480"/>
      </w:tblGrid>
      <w:tr w:rsidR="00E6020B" w14:paraId="3A45E5DE" w14:textId="77777777" w:rsidTr="00E6020B">
        <w:trPr>
          <w:jc w:val="center"/>
        </w:trPr>
        <w:tc>
          <w:tcPr>
            <w:tcW w:w="4479" w:type="dxa"/>
          </w:tcPr>
          <w:p w14:paraId="00058189" w14:textId="1365FD44" w:rsidR="00E6020B" w:rsidRDefault="00203D57" w:rsidP="00325447">
            <w:pPr>
              <w:pStyle w:val="Heading1"/>
              <w:jc w:val="center"/>
              <w:outlineLvl w:val="0"/>
            </w:pPr>
            <w:r>
              <w:rPr>
                <w:noProof/>
              </w:rPr>
              <w:drawing>
                <wp:inline distT="0" distB="0" distL="0" distR="0" wp14:anchorId="4920D2BE" wp14:editId="0B41A2A3">
                  <wp:extent cx="2695575" cy="1828800"/>
                  <wp:effectExtent l="0" t="0" r="9525" b="0"/>
                  <wp:docPr id="5" name="Picture 5" descr="Z:\Rural Open Data\March 28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Rural Open Data\March 28 screenshot.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736"/>
                          <a:stretch/>
                        </pic:blipFill>
                        <pic:spPr bwMode="auto">
                          <a:xfrm>
                            <a:off x="0" y="0"/>
                            <a:ext cx="2695575" cy="1828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80" w:type="dxa"/>
          </w:tcPr>
          <w:p w14:paraId="6E47243B" w14:textId="56C1B9B1" w:rsidR="00E6020B" w:rsidRDefault="00203D57" w:rsidP="00325447">
            <w:pPr>
              <w:pStyle w:val="Heading1"/>
              <w:jc w:val="center"/>
              <w:outlineLvl w:val="0"/>
              <w:rPr>
                <w:noProof/>
              </w:rPr>
            </w:pPr>
            <w:r>
              <w:rPr>
                <w:noProof/>
              </w:rPr>
              <w:drawing>
                <wp:inline distT="0" distB="0" distL="0" distR="0" wp14:anchorId="194563A6" wp14:editId="7AF33D1B">
                  <wp:extent cx="2695575" cy="1828799"/>
                  <wp:effectExtent l="0" t="0" r="0" b="635"/>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5" cstate="print">
                            <a:extLst>
                              <a:ext uri="{28A0092B-C50C-407E-A947-70E740481C1C}">
                                <a14:useLocalDpi xmlns:a14="http://schemas.microsoft.com/office/drawing/2010/main" val="0"/>
                              </a:ext>
                            </a:extLst>
                          </a:blip>
                          <a:srcRect r="1736"/>
                          <a:stretch/>
                        </pic:blipFill>
                        <pic:spPr bwMode="auto">
                          <a:xfrm>
                            <a:off x="0" y="0"/>
                            <a:ext cx="2695576" cy="1828800"/>
                          </a:xfrm>
                          <a:prstGeom prst="rect">
                            <a:avLst/>
                          </a:prstGeom>
                          <a:ln>
                            <a:noFill/>
                          </a:ln>
                          <a:extLst>
                            <a:ext uri="{53640926-AAD7-44D8-BBD7-CCE9431645EC}">
                              <a14:shadowObscured xmlns:a14="http://schemas.microsoft.com/office/drawing/2010/main"/>
                            </a:ext>
                          </a:extLst>
                        </pic:spPr>
                      </pic:pic>
                    </a:graphicData>
                  </a:graphic>
                </wp:inline>
              </w:drawing>
            </w:r>
          </w:p>
        </w:tc>
      </w:tr>
      <w:tr w:rsidR="00E6020B" w:rsidRPr="00650271" w14:paraId="162FFDD6" w14:textId="77777777" w:rsidTr="00325447">
        <w:trPr>
          <w:jc w:val="center"/>
        </w:trPr>
        <w:tc>
          <w:tcPr>
            <w:tcW w:w="4480" w:type="dxa"/>
          </w:tcPr>
          <w:p w14:paraId="269055C9" w14:textId="4A37BD9D" w:rsidR="00E6020B" w:rsidRPr="00650271" w:rsidRDefault="00E6020B" w:rsidP="00FF4C65">
            <w:pPr>
              <w:pStyle w:val="Caption"/>
            </w:pPr>
            <w:r w:rsidRPr="00650271">
              <w:t xml:space="preserve">Figure 1a: </w:t>
            </w:r>
            <w:r w:rsidR="006F3AFA">
              <w:t xml:space="preserve">Portal </w:t>
            </w:r>
            <w:r w:rsidR="00203D57" w:rsidRPr="00650271">
              <w:t>layout</w:t>
            </w:r>
            <w:r w:rsidR="006F3AFA">
              <w:t xml:space="preserve"> as of March 28</w:t>
            </w:r>
            <w:r w:rsidR="006F3AFA" w:rsidRPr="00325447">
              <w:rPr>
                <w:vertAlign w:val="superscript"/>
              </w:rPr>
              <w:t>th</w:t>
            </w:r>
            <w:r w:rsidR="006F3AFA">
              <w:t>, 2018 (before preliminary improvements)</w:t>
            </w:r>
          </w:p>
        </w:tc>
        <w:tc>
          <w:tcPr>
            <w:tcW w:w="4479" w:type="dxa"/>
          </w:tcPr>
          <w:p w14:paraId="0A37B539" w14:textId="7EEC3A72" w:rsidR="00E6020B" w:rsidRPr="00650271" w:rsidRDefault="00E6020B" w:rsidP="00FF4C65">
            <w:pPr>
              <w:pStyle w:val="Caption"/>
            </w:pPr>
            <w:r w:rsidRPr="00650271">
              <w:t xml:space="preserve">Figure 1b: </w:t>
            </w:r>
            <w:r w:rsidR="001106C7">
              <w:t>Portal layout as of April 5</w:t>
            </w:r>
            <w:r w:rsidR="001106C7" w:rsidRPr="00325447">
              <w:rPr>
                <w:vertAlign w:val="superscript"/>
              </w:rPr>
              <w:t>th</w:t>
            </w:r>
            <w:r w:rsidR="001106C7">
              <w:t>, 2018 (after preliminary improvements)</w:t>
            </w:r>
          </w:p>
        </w:tc>
      </w:tr>
    </w:tbl>
    <w:p w14:paraId="6FB3F364" w14:textId="77777777" w:rsidR="00E6020B" w:rsidRDefault="00E6020B" w:rsidP="00325447"/>
    <w:p w14:paraId="4A57D80C" w14:textId="105DAFF2" w:rsidR="006A6878" w:rsidRDefault="00EC2D59" w:rsidP="006A6878">
      <w:r>
        <w:t>Further i</w:t>
      </w:r>
      <w:r w:rsidR="00574A03">
        <w:t>mprovement ideas</w:t>
      </w:r>
      <w:r>
        <w:t xml:space="preserve">, to be </w:t>
      </w:r>
      <w:r w:rsidR="00F728F5">
        <w:t>tested</w:t>
      </w:r>
      <w:r>
        <w:t xml:space="preserve"> throughout April</w:t>
      </w:r>
      <w:r w:rsidR="008506B1">
        <w:t xml:space="preserve"> 2018</w:t>
      </w:r>
      <w:r>
        <w:t>, include</w:t>
      </w:r>
      <w:r w:rsidR="00023A7A">
        <w:t>:</w:t>
      </w:r>
    </w:p>
    <w:p w14:paraId="6777DE0A" w14:textId="776ED3DE" w:rsidR="007F5E3A" w:rsidRDefault="007F5E3A" w:rsidP="007F5E3A">
      <w:pPr>
        <w:pStyle w:val="ListParagraph"/>
        <w:numPr>
          <w:ilvl w:val="0"/>
          <w:numId w:val="3"/>
        </w:numPr>
        <w:ind w:left="720"/>
      </w:pPr>
      <w:r>
        <w:t xml:space="preserve">Modifications to the visual theme of the portal, including a </w:t>
      </w:r>
      <w:r w:rsidR="008639EA">
        <w:t>higher-resolution background image</w:t>
      </w:r>
      <w:r w:rsidR="00D36338">
        <w:t xml:space="preserve">. </w:t>
      </w:r>
      <w:r w:rsidR="00EF01E2">
        <w:t xml:space="preserve">We will also consider using a </w:t>
      </w:r>
      <w:r>
        <w:t>different typeface (as opposed to the default Esri typeface, Avenir)</w:t>
      </w:r>
      <w:r w:rsidR="008639EA">
        <w:t xml:space="preserve"> and</w:t>
      </w:r>
      <w:r>
        <w:t xml:space="preserve"> </w:t>
      </w:r>
      <w:r w:rsidR="00DE3304">
        <w:t>colour scheme</w:t>
      </w:r>
      <w:r w:rsidR="00EF01E2">
        <w:t>.</w:t>
      </w:r>
    </w:p>
    <w:p w14:paraId="7BC38FFC" w14:textId="6E074370" w:rsidR="00794400" w:rsidRDefault="00B90461" w:rsidP="00597CBB">
      <w:pPr>
        <w:pStyle w:val="ListParagraph"/>
        <w:numPr>
          <w:ilvl w:val="0"/>
          <w:numId w:val="3"/>
        </w:numPr>
        <w:ind w:left="720"/>
      </w:pPr>
      <w:r>
        <w:t>Republish</w:t>
      </w:r>
      <w:r w:rsidR="007F4A31">
        <w:t>ing the</w:t>
      </w:r>
      <w:r>
        <w:t xml:space="preserve"> </w:t>
      </w:r>
      <w:hyperlink r:id="rId16">
        <w:r w:rsidR="31BCC88D" w:rsidRPr="31BCC88D">
          <w:rPr>
            <w:rStyle w:val="Hyperlink"/>
          </w:rPr>
          <w:t>BC Regional and Municipal Data Portals Web map</w:t>
        </w:r>
      </w:hyperlink>
      <w:r w:rsidR="00794400">
        <w:t xml:space="preserve"> </w:t>
      </w:r>
      <w:r w:rsidR="005071FC">
        <w:t xml:space="preserve">to ArcGIS Online </w:t>
      </w:r>
      <w:r w:rsidR="00B97B92">
        <w:t>with links</w:t>
      </w:r>
      <w:r w:rsidR="007F4A31">
        <w:t xml:space="preserve"> </w:t>
      </w:r>
      <w:r>
        <w:t xml:space="preserve">on </w:t>
      </w:r>
      <w:r w:rsidR="007F4A31">
        <w:t xml:space="preserve">the portal </w:t>
      </w:r>
      <w:r w:rsidR="00794400">
        <w:t>home page</w:t>
      </w:r>
      <w:r w:rsidR="00B97B92">
        <w:t xml:space="preserve">, </w:t>
      </w:r>
      <w:r w:rsidR="007F4A31">
        <w:t>or including this in the existing Web map of regional districts</w:t>
      </w:r>
      <w:r w:rsidR="00B97B92">
        <w:t>.</w:t>
      </w:r>
    </w:p>
    <w:p w14:paraId="73DAC3E0" w14:textId="23BEF526" w:rsidR="00D94D4B" w:rsidRDefault="009B3A6B" w:rsidP="00E52FD4">
      <w:pPr>
        <w:pStyle w:val="ListParagraph"/>
        <w:numPr>
          <w:ilvl w:val="0"/>
          <w:numId w:val="3"/>
        </w:numPr>
        <w:ind w:left="720"/>
      </w:pPr>
      <w:r>
        <w:t xml:space="preserve">Changing the search strings </w:t>
      </w:r>
      <w:r w:rsidR="00E52FD4">
        <w:t xml:space="preserve">in the Web map of regional districts </w:t>
      </w:r>
      <w:r>
        <w:t xml:space="preserve">to </w:t>
      </w:r>
      <w:r w:rsidR="00C45EEC">
        <w:t>search by district name instead of initials</w:t>
      </w:r>
      <w:r w:rsidR="009276EA">
        <w:t xml:space="preserve">, so that the district </w:t>
      </w:r>
      <w:r w:rsidR="005F5010">
        <w:t xml:space="preserve">name </w:t>
      </w:r>
      <w:r w:rsidR="009276EA">
        <w:t>is displayed on the search-results page</w:t>
      </w:r>
      <w:r>
        <w:t xml:space="preserve">. This will require modifying the tags in the ArcGIS Online items using the ArcGIS </w:t>
      </w:r>
      <w:r w:rsidR="00D94D4B">
        <w:t>A</w:t>
      </w:r>
      <w:r>
        <w:t>PI for Python</w:t>
      </w:r>
      <w:r w:rsidR="00325447">
        <w:t xml:space="preserve"> (completed as of April 4th)</w:t>
      </w:r>
      <w:r>
        <w:t>.</w:t>
      </w:r>
    </w:p>
    <w:p w14:paraId="2A996189" w14:textId="101AD878" w:rsidR="001C5279" w:rsidRDefault="00D55DC6" w:rsidP="00E52FD4">
      <w:pPr>
        <w:pStyle w:val="ListParagraph"/>
        <w:numPr>
          <w:ilvl w:val="0"/>
          <w:numId w:val="3"/>
        </w:numPr>
        <w:ind w:left="720"/>
      </w:pPr>
      <w:r>
        <w:t>Add</w:t>
      </w:r>
      <w:r w:rsidR="00E36247">
        <w:t xml:space="preserve">ing a short description and photo </w:t>
      </w:r>
      <w:r w:rsidR="001C5279">
        <w:t xml:space="preserve">of each </w:t>
      </w:r>
      <w:r w:rsidR="00E52FD4">
        <w:t xml:space="preserve">regional </w:t>
      </w:r>
      <w:r w:rsidR="001C5279">
        <w:t>district</w:t>
      </w:r>
      <w:r w:rsidR="00C51A73">
        <w:t xml:space="preserve"> inside </w:t>
      </w:r>
      <w:r w:rsidR="00E36247">
        <w:t>its popup</w:t>
      </w:r>
      <w:r w:rsidR="00E52FD4">
        <w:t xml:space="preserve"> in the Web map</w:t>
      </w:r>
      <w:r w:rsidR="00702384">
        <w:t>.</w:t>
      </w:r>
    </w:p>
    <w:p w14:paraId="1B6A7EC5" w14:textId="23EFEE13" w:rsidR="002448B6" w:rsidRDefault="002448B6" w:rsidP="002448B6">
      <w:pPr>
        <w:pStyle w:val="ListParagraph"/>
        <w:numPr>
          <w:ilvl w:val="0"/>
          <w:numId w:val="3"/>
        </w:numPr>
        <w:ind w:left="720"/>
      </w:pPr>
      <w:r>
        <w:t xml:space="preserve">Improving the metadata for existing content </w:t>
      </w:r>
      <w:r w:rsidR="00702384">
        <w:t>(e.g.</w:t>
      </w:r>
      <w:r>
        <w:t xml:space="preserve"> item descriptions, tags, thumbnails</w:t>
      </w:r>
      <w:r w:rsidR="00702384">
        <w:t>).</w:t>
      </w:r>
    </w:p>
    <w:p w14:paraId="5F1CDD52" w14:textId="07CCFE95" w:rsidR="001A3AFF" w:rsidRDefault="001A3AFF" w:rsidP="00597CBB">
      <w:pPr>
        <w:pStyle w:val="ListParagraph"/>
        <w:numPr>
          <w:ilvl w:val="0"/>
          <w:numId w:val="3"/>
        </w:numPr>
        <w:ind w:left="720"/>
      </w:pPr>
      <w:r>
        <w:t xml:space="preserve">Improved </w:t>
      </w:r>
      <w:r w:rsidR="002448B6">
        <w:t xml:space="preserve">search results for the category cards: along with the previous </w:t>
      </w:r>
      <w:r w:rsidR="00C55BDF">
        <w:t>task</w:t>
      </w:r>
      <w:r w:rsidR="002448B6">
        <w:t>, it may be necessary to modify</w:t>
      </w:r>
      <w:r>
        <w:t xml:space="preserve"> </w:t>
      </w:r>
      <w:r w:rsidR="002448B6">
        <w:t xml:space="preserve">the search strings for </w:t>
      </w:r>
      <w:r w:rsidR="00AE2D64">
        <w:t xml:space="preserve">each category </w:t>
      </w:r>
      <w:r w:rsidR="009D71CC">
        <w:t>card,</w:t>
      </w:r>
      <w:r w:rsidR="00AE2D64">
        <w:t xml:space="preserve"> </w:t>
      </w:r>
      <w:r w:rsidR="002448B6">
        <w:t>or add and remove</w:t>
      </w:r>
      <w:r w:rsidR="009D71CC">
        <w:t xml:space="preserve"> category cards</w:t>
      </w:r>
      <w:r w:rsidR="00DA5816">
        <w:t>,</w:t>
      </w:r>
      <w:r w:rsidR="002448B6">
        <w:t xml:space="preserve"> to reflect the variety of data in the </w:t>
      </w:r>
      <w:r w:rsidR="000A2F3B">
        <w:t>P</w:t>
      </w:r>
      <w:r w:rsidR="002448B6">
        <w:t>ortal more closely.</w:t>
      </w:r>
    </w:p>
    <w:p w14:paraId="26847798" w14:textId="70EF2831" w:rsidR="00606322" w:rsidRDefault="009B0F2B" w:rsidP="00597CBB">
      <w:pPr>
        <w:pStyle w:val="ListParagraph"/>
        <w:numPr>
          <w:ilvl w:val="0"/>
          <w:numId w:val="3"/>
        </w:numPr>
        <w:ind w:left="720"/>
      </w:pPr>
      <w:r>
        <w:t xml:space="preserve">Adding a widget listing the </w:t>
      </w:r>
      <w:r w:rsidR="00EF68A7">
        <w:t>latest datasets</w:t>
      </w:r>
      <w:r>
        <w:t xml:space="preserve"> added to the Portal</w:t>
      </w:r>
      <w:r w:rsidR="00702384">
        <w:t>.</w:t>
      </w:r>
    </w:p>
    <w:p w14:paraId="5FC3F5EF" w14:textId="21E5CD46" w:rsidR="00862B14" w:rsidRDefault="00225109" w:rsidP="00597CBB">
      <w:pPr>
        <w:pStyle w:val="ListParagraph"/>
        <w:numPr>
          <w:ilvl w:val="0"/>
          <w:numId w:val="3"/>
        </w:numPr>
        <w:ind w:left="720"/>
      </w:pPr>
      <w:r>
        <w:lastRenderedPageBreak/>
        <w:t xml:space="preserve">Modifying </w:t>
      </w:r>
      <w:r w:rsidR="00862B14">
        <w:t>the site footer</w:t>
      </w:r>
      <w:r>
        <w:t xml:space="preserve"> to include contact information</w:t>
      </w:r>
      <w:r w:rsidR="00702384">
        <w:t>.</w:t>
      </w:r>
    </w:p>
    <w:p w14:paraId="5CC0BA35" w14:textId="418BB4BD" w:rsidR="00AB741E" w:rsidRDefault="009A1914" w:rsidP="00597CBB">
      <w:pPr>
        <w:pStyle w:val="ListParagraph"/>
        <w:numPr>
          <w:ilvl w:val="0"/>
          <w:numId w:val="3"/>
        </w:numPr>
        <w:ind w:left="720"/>
      </w:pPr>
      <w:r>
        <w:t xml:space="preserve">Modifying the home-page </w:t>
      </w:r>
      <w:r w:rsidR="00A97085">
        <w:t xml:space="preserve">search box </w:t>
      </w:r>
      <w:r>
        <w:t xml:space="preserve">to include </w:t>
      </w:r>
      <w:r w:rsidR="00763E8A">
        <w:t>drop-down</w:t>
      </w:r>
      <w:r>
        <w:t xml:space="preserve"> boxes</w:t>
      </w:r>
      <w:r w:rsidR="00763E8A">
        <w:t xml:space="preserve"> </w:t>
      </w:r>
      <w:r>
        <w:t xml:space="preserve">where the user can select the </w:t>
      </w:r>
      <w:r w:rsidR="00AB741E">
        <w:t xml:space="preserve">content type </w:t>
      </w:r>
      <w:r>
        <w:t xml:space="preserve">(e.g. Web maps, datasets) </w:t>
      </w:r>
      <w:r w:rsidR="00AB741E">
        <w:t xml:space="preserve">and </w:t>
      </w:r>
      <w:r>
        <w:t xml:space="preserve">the </w:t>
      </w:r>
      <w:r w:rsidR="00AB741E">
        <w:t>regional district</w:t>
      </w:r>
      <w:r>
        <w:t>. This is inspired by the options provided above the search box in the City of</w:t>
      </w:r>
      <w:r w:rsidR="00A97085">
        <w:t xml:space="preserve"> Maple R</w:t>
      </w:r>
      <w:r>
        <w:t xml:space="preserve">idge, BC’s </w:t>
      </w:r>
      <w:hyperlink r:id="rId17">
        <w:r w:rsidR="31BCC88D" w:rsidRPr="31BCC88D">
          <w:rPr>
            <w:rStyle w:val="Hyperlink"/>
          </w:rPr>
          <w:t>ArcGIS Open Data portal</w:t>
        </w:r>
      </w:hyperlink>
      <w:r w:rsidR="31BCC88D">
        <w:t>.</w:t>
      </w:r>
    </w:p>
    <w:p w14:paraId="2D2A19AF" w14:textId="4C54CEC2" w:rsidR="00EB0AC8" w:rsidRPr="00EB0AC8" w:rsidRDefault="00EB0AC8" w:rsidP="00EB0AC8">
      <w:r>
        <w:t xml:space="preserve">Currently, the </w:t>
      </w:r>
      <w:r w:rsidR="005750BE">
        <w:t>Rural Open Data portal</w:t>
      </w:r>
      <w:r>
        <w:t xml:space="preserve"> only includes one Web page – the </w:t>
      </w:r>
      <w:r w:rsidR="00D551CE">
        <w:t>site</w:t>
      </w:r>
      <w:r>
        <w:t xml:space="preserve"> home page – but additional pages could be created relatively quickly</w:t>
      </w:r>
      <w:r w:rsidR="001B20E3">
        <w:t xml:space="preserve"> and </w:t>
      </w:r>
      <w:r w:rsidR="006D4499">
        <w:t xml:space="preserve">then </w:t>
      </w:r>
      <w:r w:rsidR="00704DE6">
        <w:t xml:space="preserve">configured further </w:t>
      </w:r>
      <w:r w:rsidR="001B20E3">
        <w:t xml:space="preserve">throughout the course of the project. </w:t>
      </w:r>
      <w:r w:rsidR="00231ACE">
        <w:t>Links for t</w:t>
      </w:r>
      <w:r w:rsidR="001B20E3">
        <w:t xml:space="preserve">hese </w:t>
      </w:r>
      <w:r w:rsidR="00231ACE">
        <w:t xml:space="preserve">pages </w:t>
      </w:r>
      <w:r w:rsidR="001B20E3">
        <w:t xml:space="preserve">would appear in the </w:t>
      </w:r>
      <w:r w:rsidR="000B266F">
        <w:t xml:space="preserve">menu </w:t>
      </w:r>
      <w:r w:rsidR="001B20E3">
        <w:t>bar of the Open Data site</w:t>
      </w:r>
      <w:r>
        <w:t>:</w:t>
      </w:r>
    </w:p>
    <w:p w14:paraId="4BF47AFD" w14:textId="415F8E6E" w:rsidR="005274A2" w:rsidRPr="00892786" w:rsidRDefault="005274A2" w:rsidP="00892786">
      <w:pPr>
        <w:pStyle w:val="ListParagraph"/>
        <w:numPr>
          <w:ilvl w:val="0"/>
          <w:numId w:val="3"/>
        </w:numPr>
        <w:ind w:left="720"/>
        <w:contextualSpacing w:val="0"/>
        <w:rPr>
          <w:b/>
        </w:rPr>
      </w:pPr>
      <w:r w:rsidRPr="00892786">
        <w:rPr>
          <w:b/>
        </w:rPr>
        <w:t>“Help” page:</w:t>
      </w:r>
      <w:r>
        <w:t xml:space="preserve"> This page would include </w:t>
      </w:r>
      <w:r w:rsidR="001E3E7F">
        <w:t>a brief description</w:t>
      </w:r>
      <w:r>
        <w:t xml:space="preserve"> of how to use the Open Data site, </w:t>
      </w:r>
      <w:r w:rsidR="008C12FD">
        <w:t>as well as</w:t>
      </w:r>
      <w:r>
        <w:t xml:space="preserve"> links to documentation from Esri for </w:t>
      </w:r>
      <w:r w:rsidR="00593007">
        <w:t xml:space="preserve">topics such as </w:t>
      </w:r>
      <w:r>
        <w:t xml:space="preserve">ArcGIS Open Data, the ArcGIS Online Map Viewer, and app creation. The </w:t>
      </w:r>
      <w:r w:rsidR="0003502B">
        <w:t xml:space="preserve">Help </w:t>
      </w:r>
      <w:r>
        <w:t xml:space="preserve">page could also include a walkthrough video specifically demonstrating the </w:t>
      </w:r>
      <w:r w:rsidR="007A1335">
        <w:t xml:space="preserve">use of the </w:t>
      </w:r>
      <w:r>
        <w:t xml:space="preserve">Rural </w:t>
      </w:r>
      <w:r w:rsidR="00D33F14">
        <w:t xml:space="preserve">BC </w:t>
      </w:r>
      <w:r w:rsidR="009B10D9">
        <w:t>O</w:t>
      </w:r>
      <w:r>
        <w:t xml:space="preserve">pen Data </w:t>
      </w:r>
      <w:r w:rsidR="001B4108">
        <w:t>portal</w:t>
      </w:r>
      <w:r w:rsidR="009C6BA9">
        <w:t>, targeted to first-time and beginner users</w:t>
      </w:r>
      <w:r>
        <w:t>.</w:t>
      </w:r>
      <w:r w:rsidR="00FE38A7">
        <w:t xml:space="preserve"> Resources for advanced users </w:t>
      </w:r>
      <w:r w:rsidR="003E7A64">
        <w:t>(e.g.,</w:t>
      </w:r>
      <w:r w:rsidR="0034786D">
        <w:t xml:space="preserve"> researchers, </w:t>
      </w:r>
      <w:r w:rsidR="003E7A64">
        <w:t xml:space="preserve">app developers </w:t>
      </w:r>
      <w:r w:rsidR="003A32A2">
        <w:t>in</w:t>
      </w:r>
      <w:r w:rsidR="0034786D">
        <w:t xml:space="preserve"> civic hackathons)</w:t>
      </w:r>
      <w:r w:rsidR="00FE38A7">
        <w:t xml:space="preserve"> could include links to the ArcGIS for Developers site or </w:t>
      </w:r>
      <w:hyperlink r:id="rId18">
        <w:r w:rsidR="31BCC88D" w:rsidRPr="31BCC88D">
          <w:rPr>
            <w:rStyle w:val="Hyperlink"/>
          </w:rPr>
          <w:t>ArcGIS Hub Python API tutorial</w:t>
        </w:r>
      </w:hyperlink>
      <w:r w:rsidR="31BCC88D" w:rsidRPr="31BCC88D">
        <w:rPr>
          <w:rStyle w:val="Hyperlink"/>
        </w:rPr>
        <w:t>s</w:t>
      </w:r>
      <w:r w:rsidR="31BCC88D">
        <w:t>.</w:t>
      </w:r>
    </w:p>
    <w:p w14:paraId="7D1F190B" w14:textId="0898BC79" w:rsidR="005274A2" w:rsidRDefault="005274A2" w:rsidP="00623872">
      <w:pPr>
        <w:pStyle w:val="ListParagraph"/>
        <w:numPr>
          <w:ilvl w:val="0"/>
          <w:numId w:val="3"/>
        </w:numPr>
        <w:ind w:left="720"/>
        <w:contextualSpacing w:val="0"/>
      </w:pPr>
      <w:r>
        <w:rPr>
          <w:b/>
        </w:rPr>
        <w:t>“</w:t>
      </w:r>
      <w:r w:rsidRPr="005274A2">
        <w:rPr>
          <w:b/>
        </w:rPr>
        <w:t>About</w:t>
      </w:r>
      <w:r>
        <w:rPr>
          <w:b/>
        </w:rPr>
        <w:t>” page:</w:t>
      </w:r>
      <w:r>
        <w:t xml:space="preserve"> This page would include information about </w:t>
      </w:r>
      <w:r w:rsidR="00EF4B27">
        <w:t xml:space="preserve">the Rural Open Data </w:t>
      </w:r>
      <w:r w:rsidR="00081967">
        <w:t>project</w:t>
      </w:r>
      <w:r w:rsidR="00EF4B27">
        <w:t xml:space="preserve">, as well as </w:t>
      </w:r>
      <w:r w:rsidR="00E779E1">
        <w:t xml:space="preserve">information and logos for </w:t>
      </w:r>
      <w:r>
        <w:t xml:space="preserve">each of the </w:t>
      </w:r>
      <w:r w:rsidR="00EF4B27">
        <w:t xml:space="preserve">participating </w:t>
      </w:r>
      <w:r>
        <w:t xml:space="preserve">organizations, </w:t>
      </w:r>
      <w:r w:rsidR="00FF32EC">
        <w:t>including</w:t>
      </w:r>
      <w:r>
        <w:t xml:space="preserve"> </w:t>
      </w:r>
      <w:r w:rsidR="00C43936">
        <w:t xml:space="preserve">the regional districts, </w:t>
      </w:r>
      <w:r>
        <w:t xml:space="preserve">the Selkirk College Geospatial Research Centre, Esri Canada Education and Research, </w:t>
      </w:r>
      <w:proofErr w:type="spellStart"/>
      <w:r w:rsidR="007D1AE2">
        <w:t>Geot</w:t>
      </w:r>
      <w:r w:rsidR="00C43936">
        <w:t>hink</w:t>
      </w:r>
      <w:proofErr w:type="spellEnd"/>
      <w:r w:rsidR="00C43936">
        <w:t>, and Open North.</w:t>
      </w:r>
      <w:r w:rsidR="00876D3C">
        <w:t xml:space="preserve"> Depending on available</w:t>
      </w:r>
      <w:r w:rsidR="00F761B2" w:rsidRPr="00F761B2">
        <w:t xml:space="preserve"> </w:t>
      </w:r>
      <w:r w:rsidR="00F761B2">
        <w:t>space</w:t>
      </w:r>
      <w:r w:rsidR="00876D3C">
        <w:t>, these logos may also be added to the portal home page.</w:t>
      </w:r>
    </w:p>
    <w:p w14:paraId="1F5ECC35" w14:textId="0BD0CA74" w:rsidR="00B46928" w:rsidRDefault="00B46928" w:rsidP="00623872">
      <w:pPr>
        <w:pStyle w:val="ListParagraph"/>
        <w:numPr>
          <w:ilvl w:val="0"/>
          <w:numId w:val="3"/>
        </w:numPr>
        <w:ind w:left="720"/>
        <w:contextualSpacing w:val="0"/>
      </w:pPr>
      <w:r>
        <w:rPr>
          <w:b/>
        </w:rPr>
        <w:t>Water Hub page:</w:t>
      </w:r>
      <w:r>
        <w:t xml:space="preserve"> This page would support the needs of a Columbia Basin Water Hub, as suggested by Ian Parfitt (see Section 2)</w:t>
      </w:r>
      <w:r w:rsidR="004150D2">
        <w:t>.</w:t>
      </w:r>
    </w:p>
    <w:p w14:paraId="2D10B2BC" w14:textId="77777777" w:rsidR="006A6878" w:rsidRDefault="006A6878" w:rsidP="006A6878"/>
    <w:p w14:paraId="74A593F6" w14:textId="77777777" w:rsidR="00023A7A" w:rsidRDefault="00023A7A" w:rsidP="00023A7A">
      <w:pPr>
        <w:pStyle w:val="Heading1"/>
      </w:pPr>
      <w:r>
        <w:t xml:space="preserve">2. </w:t>
      </w:r>
      <w:r w:rsidR="006A6878">
        <w:t>Increased Portal content</w:t>
      </w:r>
    </w:p>
    <w:p w14:paraId="0F2A3104" w14:textId="77777777" w:rsidR="006A6878" w:rsidRPr="00AB741E" w:rsidRDefault="006A6878" w:rsidP="00023A7A">
      <w:pPr>
        <w:rPr>
          <w:color w:val="2F5496" w:themeColor="accent1" w:themeShade="BF"/>
          <w:sz w:val="24"/>
          <w:szCs w:val="24"/>
          <w:vertAlign w:val="superscript"/>
        </w:rPr>
      </w:pPr>
      <w:r w:rsidRPr="31BCC88D">
        <w:rPr>
          <w:color w:val="2F5496" w:themeColor="accent1" w:themeShade="BF"/>
          <w:sz w:val="24"/>
          <w:szCs w:val="24"/>
        </w:rPr>
        <w:t>Deadline: May 18</w:t>
      </w:r>
      <w:r w:rsidRPr="31BCC88D">
        <w:rPr>
          <w:color w:val="2F5496" w:themeColor="accent1" w:themeShade="BF"/>
          <w:sz w:val="24"/>
          <w:szCs w:val="24"/>
          <w:vertAlign w:val="superscript"/>
        </w:rPr>
        <w:t>th</w:t>
      </w:r>
    </w:p>
    <w:p w14:paraId="60A7289D" w14:textId="6A973DCE" w:rsidR="007C6350" w:rsidRDefault="0068753E" w:rsidP="006A6878">
      <w:r>
        <w:t xml:space="preserve">As of March </w:t>
      </w:r>
      <w:r w:rsidR="007C6350">
        <w:t xml:space="preserve">2018, the content inside the Rural BC Open Data portal consists mostly of individual datasets that were </w:t>
      </w:r>
      <w:r w:rsidR="00273C35">
        <w:t>added</w:t>
      </w:r>
      <w:r w:rsidR="00B041A0">
        <w:t xml:space="preserve"> </w:t>
      </w:r>
      <w:r w:rsidR="007C6350">
        <w:t xml:space="preserve">to the portal from </w:t>
      </w:r>
      <w:r w:rsidR="00143306">
        <w:t>regional</w:t>
      </w:r>
      <w:r w:rsidR="007F3863">
        <w:t xml:space="preserve"> </w:t>
      </w:r>
      <w:r w:rsidR="00143306">
        <w:t>open-data sites</w:t>
      </w:r>
      <w:r w:rsidR="00B041A0" w:rsidRPr="00B041A0">
        <w:t xml:space="preserve"> </w:t>
      </w:r>
      <w:r w:rsidR="00B041A0">
        <w:t>by Esri Canada staff</w:t>
      </w:r>
      <w:r w:rsidR="00143306">
        <w:t xml:space="preserve">, either </w:t>
      </w:r>
      <w:r w:rsidR="00B041A0">
        <w:t>through</w:t>
      </w:r>
      <w:r w:rsidR="00143306">
        <w:t xml:space="preserve"> republishing </w:t>
      </w:r>
      <w:r w:rsidR="00436750">
        <w:t>files</w:t>
      </w:r>
      <w:r w:rsidR="00E62FD6">
        <w:t xml:space="preserve"> such as </w:t>
      </w:r>
      <w:r w:rsidR="00143306">
        <w:t xml:space="preserve">shapefiles or </w:t>
      </w:r>
      <w:r w:rsidR="00AA7DB9">
        <w:t>registering ArcGIS Server map services.</w:t>
      </w:r>
    </w:p>
    <w:p w14:paraId="07CDF7CA" w14:textId="4AB657B6" w:rsidR="007C6350" w:rsidRDefault="00591A74" w:rsidP="006A6878">
      <w:r>
        <w:t xml:space="preserve">Four </w:t>
      </w:r>
      <w:r w:rsidR="007C6350">
        <w:t>main methods will be used to increase the amount and quality of content in the portal:</w:t>
      </w:r>
    </w:p>
    <w:p w14:paraId="03A7B151" w14:textId="77777777" w:rsidR="007C6350" w:rsidRDefault="007C6350" w:rsidP="002C66FF">
      <w:pPr>
        <w:pStyle w:val="ListParagraph"/>
        <w:numPr>
          <w:ilvl w:val="0"/>
          <w:numId w:val="4"/>
        </w:numPr>
        <w:contextualSpacing w:val="0"/>
      </w:pPr>
      <w:r w:rsidRPr="002C66FF">
        <w:rPr>
          <w:b/>
        </w:rPr>
        <w:t>Contribution from project members</w:t>
      </w:r>
      <w:r w:rsidR="002C66FF">
        <w:rPr>
          <w:b/>
        </w:rPr>
        <w:t>:</w:t>
      </w:r>
      <w:r w:rsidR="00CD65B8">
        <w:t xml:space="preserve"> Researchers </w:t>
      </w:r>
      <w:r w:rsidR="00143306">
        <w:t>and municipal staff participating in</w:t>
      </w:r>
      <w:r w:rsidR="00CD65B8">
        <w:t xml:space="preserve"> the </w:t>
      </w:r>
      <w:r w:rsidR="00143306">
        <w:t>Rural Open Data project will be encouraged to contribute data via their membership in the ArcGIS Online organization. This will be achieved through:</w:t>
      </w:r>
    </w:p>
    <w:p w14:paraId="5C142053" w14:textId="3F35DF9F" w:rsidR="00626E97" w:rsidRDefault="00626E97" w:rsidP="00143306">
      <w:pPr>
        <w:pStyle w:val="ListParagraph"/>
        <w:numPr>
          <w:ilvl w:val="1"/>
          <w:numId w:val="4"/>
        </w:numPr>
        <w:contextualSpacing w:val="0"/>
      </w:pPr>
      <w:r>
        <w:t>Periodic emails to members of the project steering committee after major updates to portal content and functionality, reminding them of the ongoing work on the portal and inviting them to submit their data and to request an account if needed</w:t>
      </w:r>
      <w:r w:rsidR="000F4F50">
        <w:t>.</w:t>
      </w:r>
      <w:r w:rsidR="0079643F">
        <w:t xml:space="preserve"> Additional emails will be sent to technical staff associated with the project</w:t>
      </w:r>
      <w:r w:rsidR="004B5D35">
        <w:t xml:space="preserve"> - </w:t>
      </w:r>
      <w:r w:rsidR="0079643F">
        <w:t xml:space="preserve">Justin Robinson of Selkirk College and Tom </w:t>
      </w:r>
      <w:proofErr w:type="spellStart"/>
      <w:r w:rsidR="0079643F">
        <w:t>Dool</w:t>
      </w:r>
      <w:proofErr w:type="spellEnd"/>
      <w:r w:rsidR="0079643F">
        <w:t xml:space="preserve"> of the Regional District of Central Kootenay.</w:t>
      </w:r>
    </w:p>
    <w:p w14:paraId="1220AE0F" w14:textId="77777777" w:rsidR="004B5D35" w:rsidRDefault="00626E97" w:rsidP="00143306">
      <w:pPr>
        <w:pStyle w:val="ListParagraph"/>
        <w:numPr>
          <w:ilvl w:val="1"/>
          <w:numId w:val="4"/>
        </w:numPr>
        <w:contextualSpacing w:val="0"/>
      </w:pPr>
      <w:r>
        <w:t xml:space="preserve">Webinars to the project steering committee, as well as other interested project collaborators, </w:t>
      </w:r>
      <w:r w:rsidR="00DA18D2">
        <w:t xml:space="preserve">describing </w:t>
      </w:r>
    </w:p>
    <w:p w14:paraId="786CDD1B" w14:textId="67D3019B" w:rsidR="0037456F" w:rsidRDefault="00DA18D2" w:rsidP="00DF7358">
      <w:pPr>
        <w:pStyle w:val="ListParagraph"/>
        <w:numPr>
          <w:ilvl w:val="2"/>
          <w:numId w:val="4"/>
        </w:numPr>
        <w:spacing w:after="0"/>
        <w:ind w:hanging="360"/>
        <w:contextualSpacing w:val="0"/>
      </w:pPr>
      <w:r>
        <w:lastRenderedPageBreak/>
        <w:t xml:space="preserve">the basic functionality of the open-data portal (e.g., searching, data access, mapping), </w:t>
      </w:r>
    </w:p>
    <w:p w14:paraId="4492A954" w14:textId="65A743AE" w:rsidR="0037456F" w:rsidRDefault="00DA18D2" w:rsidP="00DF7358">
      <w:pPr>
        <w:pStyle w:val="ListParagraph"/>
        <w:numPr>
          <w:ilvl w:val="2"/>
          <w:numId w:val="4"/>
        </w:numPr>
        <w:spacing w:after="0"/>
        <w:ind w:hanging="360"/>
        <w:contextualSpacing w:val="0"/>
      </w:pPr>
      <w:r>
        <w:t xml:space="preserve">how to add content to the Portal via ArcGIS Online, </w:t>
      </w:r>
    </w:p>
    <w:p w14:paraId="6C2F14E5" w14:textId="7F5F0945" w:rsidR="0037456F" w:rsidRDefault="00DA18D2" w:rsidP="00DF7358">
      <w:pPr>
        <w:pStyle w:val="ListParagraph"/>
        <w:numPr>
          <w:ilvl w:val="2"/>
          <w:numId w:val="4"/>
        </w:numPr>
        <w:spacing w:after="0"/>
        <w:ind w:hanging="360"/>
        <w:contextualSpacing w:val="0"/>
      </w:pPr>
      <w:r>
        <w:t xml:space="preserve">how to </w:t>
      </w:r>
      <w:r w:rsidR="00AE212B">
        <w:t xml:space="preserve">create Web mapping applications in ArcGIS Online, and </w:t>
      </w:r>
    </w:p>
    <w:p w14:paraId="79DC0C0F" w14:textId="77777777" w:rsidR="00F2161A" w:rsidRDefault="00AE212B" w:rsidP="00DF7358">
      <w:pPr>
        <w:pStyle w:val="ListParagraph"/>
        <w:numPr>
          <w:ilvl w:val="2"/>
          <w:numId w:val="4"/>
        </w:numPr>
        <w:spacing w:after="0"/>
        <w:ind w:hanging="360"/>
        <w:contextualSpacing w:val="0"/>
      </w:pPr>
      <w:r>
        <w:t>how to create surveys for public engagement using Survey123 for ArcGIS.</w:t>
      </w:r>
    </w:p>
    <w:p w14:paraId="2F9E8764" w14:textId="77777777" w:rsidR="00812A37" w:rsidRPr="005C0235" w:rsidRDefault="00812A37" w:rsidP="005C0235">
      <w:pPr>
        <w:pStyle w:val="ListParagraph"/>
        <w:spacing w:after="0"/>
        <w:ind w:left="1440"/>
        <w:contextualSpacing w:val="0"/>
        <w:rPr>
          <w:sz w:val="12"/>
        </w:rPr>
      </w:pPr>
    </w:p>
    <w:p w14:paraId="0B28F802" w14:textId="4CE9BEA1" w:rsidR="007F5B20" w:rsidRPr="007F5B20" w:rsidRDefault="00AE212B" w:rsidP="005C0235">
      <w:pPr>
        <w:pStyle w:val="ListParagraph"/>
        <w:spacing w:after="0"/>
        <w:ind w:left="1440"/>
        <w:contextualSpacing w:val="0"/>
      </w:pPr>
      <w:r>
        <w:t xml:space="preserve">It is suggested that topics (a) and (b) could be addressed in one webinar, to be delivered by </w:t>
      </w:r>
      <w:r w:rsidR="002C1096">
        <w:rPr>
          <w:b/>
        </w:rPr>
        <w:t>April 27</w:t>
      </w:r>
      <w:r w:rsidRPr="00AE212B">
        <w:rPr>
          <w:b/>
          <w:vertAlign w:val="superscript"/>
        </w:rPr>
        <w:t>th</w:t>
      </w:r>
      <w:r>
        <w:t xml:space="preserve">, </w:t>
      </w:r>
      <w:r w:rsidR="00C05A74">
        <w:t>with</w:t>
      </w:r>
      <w:r>
        <w:t xml:space="preserve"> topics (c) and (d) addressed in a second webinar, to be delivered by </w:t>
      </w:r>
      <w:r w:rsidRPr="00AE212B">
        <w:rPr>
          <w:b/>
        </w:rPr>
        <w:t>May 9</w:t>
      </w:r>
      <w:r w:rsidRPr="00AE212B">
        <w:rPr>
          <w:b/>
          <w:vertAlign w:val="superscript"/>
        </w:rPr>
        <w:t>th</w:t>
      </w:r>
      <w:r>
        <w:t>.</w:t>
      </w:r>
    </w:p>
    <w:p w14:paraId="30D7ED0B" w14:textId="77777777" w:rsidR="0037456F" w:rsidRPr="00CD65B8" w:rsidRDefault="0037456F" w:rsidP="005E4DAE">
      <w:pPr>
        <w:pStyle w:val="ListParagraph"/>
        <w:spacing w:after="0"/>
        <w:ind w:left="2160"/>
        <w:contextualSpacing w:val="0"/>
      </w:pPr>
    </w:p>
    <w:p w14:paraId="3DBF0EC3" w14:textId="2FFF6C8C" w:rsidR="002C66FF" w:rsidRDefault="002C66FF" w:rsidP="002C66FF">
      <w:pPr>
        <w:pStyle w:val="ListParagraph"/>
        <w:numPr>
          <w:ilvl w:val="0"/>
          <w:numId w:val="4"/>
        </w:numPr>
        <w:contextualSpacing w:val="0"/>
        <w:rPr>
          <w:b/>
        </w:rPr>
      </w:pPr>
      <w:r>
        <w:rPr>
          <w:b/>
        </w:rPr>
        <w:t xml:space="preserve">Automated harvesting from existing open-data </w:t>
      </w:r>
      <w:r w:rsidR="00DA18D2">
        <w:rPr>
          <w:b/>
        </w:rPr>
        <w:t>sites</w:t>
      </w:r>
      <w:r>
        <w:rPr>
          <w:b/>
        </w:rPr>
        <w:t>:</w:t>
      </w:r>
      <w:r w:rsidR="00CD65B8">
        <w:t xml:space="preserve"> </w:t>
      </w:r>
      <w:r w:rsidR="00DA18D2">
        <w:t xml:space="preserve">Where possible, data will be added to the Rural </w:t>
      </w:r>
      <w:del w:id="0" w:author="Jonathan Van Dusen" w:date="2018-04-09T10:20:00Z">
        <w:r w:rsidR="00D33F14" w:rsidDel="002050DB">
          <w:delText xml:space="preserve">BC </w:delText>
        </w:r>
      </w:del>
      <w:r w:rsidR="00DA18D2">
        <w:t>Open Data portal via harvesting from other open-data sites</w:t>
      </w:r>
      <w:bookmarkStart w:id="1" w:name="_Hlk510511370"/>
      <w:r w:rsidR="00DA18D2">
        <w:t xml:space="preserve"> (such as those seen in the </w:t>
      </w:r>
      <w:hyperlink r:id="rId19">
        <w:r w:rsidR="31BCC88D" w:rsidRPr="31BCC88D">
          <w:rPr>
            <w:rStyle w:val="Hyperlink"/>
          </w:rPr>
          <w:t>Web map</w:t>
        </w:r>
      </w:hyperlink>
      <w:r w:rsidR="00DA18D2">
        <w:t xml:space="preserve"> </w:t>
      </w:r>
      <w:r w:rsidR="00675D55">
        <w:t>of</w:t>
      </w:r>
      <w:r w:rsidR="004A76B9">
        <w:t xml:space="preserve"> open-data sites</w:t>
      </w:r>
      <w:r w:rsidR="00675D55">
        <w:t xml:space="preserve"> </w:t>
      </w:r>
      <w:r w:rsidR="00DD173C">
        <w:t xml:space="preserve">mentioned </w:t>
      </w:r>
      <w:r w:rsidR="00DA18D2">
        <w:t xml:space="preserve">above) </w:t>
      </w:r>
      <w:bookmarkEnd w:id="1"/>
      <w:r w:rsidR="00DA18D2">
        <w:t>instead of downloading and re-publishing datasets manually. This will allow us to</w:t>
      </w:r>
      <w:r w:rsidR="003B0C13">
        <w:t xml:space="preserve"> </w:t>
      </w:r>
      <w:r w:rsidR="00D949A6">
        <w:t xml:space="preserve">increase the amount of </w:t>
      </w:r>
      <w:r w:rsidR="00DA18D2">
        <w:t>content</w:t>
      </w:r>
      <w:r w:rsidR="00D949A6">
        <w:t xml:space="preserve"> available within the Rural </w:t>
      </w:r>
      <w:del w:id="2" w:author="Jonathan Van Dusen" w:date="2018-04-09T10:20:00Z">
        <w:r w:rsidR="00D33F14" w:rsidDel="002050DB">
          <w:delText xml:space="preserve">BC </w:delText>
        </w:r>
      </w:del>
      <w:r w:rsidR="00D949A6">
        <w:t>Open Data portal</w:t>
      </w:r>
      <w:r w:rsidR="00901558" w:rsidRPr="00901558">
        <w:t xml:space="preserve"> </w:t>
      </w:r>
      <w:r w:rsidR="00901558">
        <w:t>quickly</w:t>
      </w:r>
      <w:r w:rsidR="00D949A6">
        <w:t xml:space="preserve">, </w:t>
      </w:r>
      <w:r w:rsidR="00DA18D2">
        <w:t>while also minimizing</w:t>
      </w:r>
      <w:r w:rsidR="00D949A6">
        <w:t xml:space="preserve"> the amount of data duplication across portals </w:t>
      </w:r>
      <w:r w:rsidR="003202E4">
        <w:t xml:space="preserve">while </w:t>
      </w:r>
      <w:r w:rsidR="00DA18D2">
        <w:t>ensuring</w:t>
      </w:r>
      <w:r w:rsidR="00D949A6">
        <w:t xml:space="preserve"> that the latest versions of datasets are available</w:t>
      </w:r>
      <w:r w:rsidR="005B6EE6">
        <w:t xml:space="preserve"> through the portal</w:t>
      </w:r>
      <w:r w:rsidR="00DA18D2">
        <w:t>.</w:t>
      </w:r>
      <w:r w:rsidR="00DA18D2">
        <w:br/>
      </w:r>
      <w:r w:rsidR="00DA18D2" w:rsidRPr="009A26AE">
        <w:rPr>
          <w:sz w:val="12"/>
        </w:rPr>
        <w:br/>
      </w:r>
      <w:r w:rsidR="00DA18D2">
        <w:t xml:space="preserve">For example, the </w:t>
      </w:r>
      <w:hyperlink r:id="rId20">
        <w:r w:rsidR="31BCC88D" w:rsidRPr="31BCC88D">
          <w:rPr>
            <w:rStyle w:val="Hyperlink"/>
          </w:rPr>
          <w:t>City of Prince George</w:t>
        </w:r>
      </w:hyperlink>
      <w:r w:rsidR="00DA18D2">
        <w:t xml:space="preserve"> and the </w:t>
      </w:r>
      <w:hyperlink r:id="rId21">
        <w:r w:rsidR="31BCC88D" w:rsidRPr="31BCC88D">
          <w:rPr>
            <w:rStyle w:val="Hyperlink"/>
          </w:rPr>
          <w:t>City of Kamloops</w:t>
        </w:r>
      </w:hyperlink>
      <w:r w:rsidR="00DA18D2">
        <w:t xml:space="preserve"> already have ArcGIS Open Data sites, which means that their open data are currently shared with a public ArcGIS Online group that can be added as one of the data sources in our portal. </w:t>
      </w:r>
      <w:r w:rsidR="00AB2F6B">
        <w:t xml:space="preserve">Other organizations </w:t>
      </w:r>
      <w:bookmarkStart w:id="3" w:name="_GoBack"/>
      <w:bookmarkEnd w:id="3"/>
      <w:del w:id="4" w:author="Jonathan Van Dusen" w:date="2018-04-09T10:20:00Z">
        <w:r w:rsidR="00CD0FD1" w:rsidDel="00417964">
          <w:delText xml:space="preserve"> </w:delText>
        </w:r>
      </w:del>
      <w:r w:rsidR="00AB2F6B">
        <w:t>may use platforms such as CKAN for their open-data sites</w:t>
      </w:r>
      <w:r w:rsidR="00401E2D">
        <w:t xml:space="preserve"> (for example, the </w:t>
      </w:r>
      <w:hyperlink r:id="rId22">
        <w:r w:rsidR="00401E2D" w:rsidRPr="31BCC88D">
          <w:rPr>
            <w:rStyle w:val="Hyperlink"/>
          </w:rPr>
          <w:t>City of Surrey</w:t>
        </w:r>
      </w:hyperlink>
      <w:r w:rsidR="00401E2D">
        <w:rPr>
          <w:rStyle w:val="Hyperlink"/>
        </w:rPr>
        <w:t xml:space="preserve"> uses CKAN</w:t>
      </w:r>
      <w:r w:rsidR="00401E2D">
        <w:t>)</w:t>
      </w:r>
      <w:r w:rsidR="00DA18D2">
        <w:t>, in which case it may be possible to use</w:t>
      </w:r>
      <w:r w:rsidR="00A458B3">
        <w:t xml:space="preserve"> the open-source</w:t>
      </w:r>
      <w:r w:rsidR="00DA18D2">
        <w:t xml:space="preserve"> </w:t>
      </w:r>
      <w:hyperlink r:id="rId23">
        <w:r w:rsidR="31BCC88D" w:rsidRPr="31BCC88D">
          <w:rPr>
            <w:rStyle w:val="Hyperlink"/>
          </w:rPr>
          <w:t>Esri Geoportal Server Harvester</w:t>
        </w:r>
      </w:hyperlink>
      <w:r w:rsidR="00DA18D2" w:rsidRPr="00DA18D2">
        <w:t xml:space="preserve"> </w:t>
      </w:r>
      <w:r w:rsidR="00DA18D2">
        <w:t>to harvest the catalogue</w:t>
      </w:r>
      <w:r w:rsidR="00F507EA">
        <w:t xml:space="preserve"> record</w:t>
      </w:r>
      <w:r w:rsidR="00C532E3">
        <w:t>s</w:t>
      </w:r>
      <w:r w:rsidR="00DA18D2">
        <w:t xml:space="preserve"> </w:t>
      </w:r>
      <w:r w:rsidR="00C532E3">
        <w:t xml:space="preserve">from </w:t>
      </w:r>
      <w:r w:rsidR="00DA18D2">
        <w:t>format</w:t>
      </w:r>
      <w:r w:rsidR="00C532E3">
        <w:t>s</w:t>
      </w:r>
      <w:r w:rsidR="00DA18D2">
        <w:t xml:space="preserve"> such as DCAT (Data Catalog Vocabulary) or </w:t>
      </w:r>
      <w:r w:rsidR="00060D41">
        <w:t xml:space="preserve">OGC </w:t>
      </w:r>
      <w:r w:rsidR="00DA18D2">
        <w:t>CSW (Catalog Services for the Web) into ArcGIS Online items.</w:t>
      </w:r>
      <w:r w:rsidR="00E66895">
        <w:t xml:space="preserve"> The Geoportal Server harvesters </w:t>
      </w:r>
      <w:r w:rsidR="00E80D1F">
        <w:t>can</w:t>
      </w:r>
      <w:r w:rsidR="00E66895">
        <w:t xml:space="preserve"> </w:t>
      </w:r>
      <w:r w:rsidR="006667B8">
        <w:t xml:space="preserve">also </w:t>
      </w:r>
      <w:r w:rsidR="00E66895">
        <w:t>be customized for greater</w:t>
      </w:r>
      <w:r w:rsidR="002D554E">
        <w:t xml:space="preserve"> control of the output metadata (e.</w:t>
      </w:r>
      <w:r w:rsidR="00993ED1">
        <w:t>g. adding standardized tags and</w:t>
      </w:r>
      <w:r w:rsidR="002D554E">
        <w:t xml:space="preserve"> the name of the data source).</w:t>
      </w:r>
    </w:p>
    <w:p w14:paraId="34033EA5" w14:textId="501AD1FD" w:rsidR="007B07AB" w:rsidRDefault="007B07AB" w:rsidP="007B07AB">
      <w:pPr>
        <w:pStyle w:val="ListParagraph"/>
        <w:numPr>
          <w:ilvl w:val="0"/>
          <w:numId w:val="4"/>
        </w:numPr>
        <w:contextualSpacing w:val="0"/>
        <w:rPr>
          <w:b/>
        </w:rPr>
      </w:pPr>
      <w:r>
        <w:rPr>
          <w:b/>
        </w:rPr>
        <w:t>Manual contribution by Esri Canada staff:</w:t>
      </w:r>
      <w:r>
        <w:t xml:space="preserve"> Where automated harvesting is not possible, Jonathan Van Dusen and Haydn Lawrence will download datasets manually from the open-data sites shown in the Web map</w:t>
      </w:r>
      <w:r w:rsidR="004A76B9">
        <w:t xml:space="preserve"> mentioned above</w:t>
      </w:r>
      <w:r w:rsidR="003476A6">
        <w:t>, or find the associated ArcGIS Server</w:t>
      </w:r>
      <w:r w:rsidR="004F2AA8">
        <w:t xml:space="preserve"> or OGC</w:t>
      </w:r>
      <w:r w:rsidR="001C3DE5">
        <w:t xml:space="preserve"> service URLs</w:t>
      </w:r>
      <w:r w:rsidR="003476A6">
        <w:t>,</w:t>
      </w:r>
      <w:r>
        <w:t xml:space="preserve"> and upload </w:t>
      </w:r>
      <w:r w:rsidR="003476A6">
        <w:t xml:space="preserve">or link </w:t>
      </w:r>
      <w:r>
        <w:t>these to the ArcGIS Online organization</w:t>
      </w:r>
      <w:r w:rsidR="000F4F50">
        <w:t xml:space="preserve"> as needed</w:t>
      </w:r>
      <w:r>
        <w:t>.</w:t>
      </w:r>
    </w:p>
    <w:p w14:paraId="65A624DB" w14:textId="21267CF6" w:rsidR="002C66FF" w:rsidRPr="003B5102" w:rsidRDefault="002C66FF" w:rsidP="002C66FF">
      <w:pPr>
        <w:pStyle w:val="ListParagraph"/>
        <w:numPr>
          <w:ilvl w:val="0"/>
          <w:numId w:val="4"/>
        </w:numPr>
        <w:contextualSpacing w:val="0"/>
        <w:rPr>
          <w:b/>
        </w:rPr>
      </w:pPr>
      <w:r>
        <w:rPr>
          <w:b/>
        </w:rPr>
        <w:t>Inclusion of Columbia Water Hub:</w:t>
      </w:r>
      <w:r w:rsidR="000756A9">
        <w:t xml:space="preserve"> It was suggested by Ian Parfitt of Selkirk College that the Rural </w:t>
      </w:r>
      <w:r w:rsidR="00D33F14">
        <w:t xml:space="preserve">BC </w:t>
      </w:r>
      <w:r w:rsidR="000756A9">
        <w:t xml:space="preserve">Open Data portal could also serve as a </w:t>
      </w:r>
      <w:r w:rsidR="00B86656">
        <w:t>“hub” for data and research on water-quality monitoring in th</w:t>
      </w:r>
      <w:r w:rsidR="003B5102">
        <w:t xml:space="preserve">e Columbia Basin. This </w:t>
      </w:r>
      <w:r w:rsidR="00542B2C">
        <w:t xml:space="preserve">idea </w:t>
      </w:r>
      <w:r w:rsidR="003B5102">
        <w:t xml:space="preserve">was discussed at </w:t>
      </w:r>
      <w:r w:rsidR="00DD21AF">
        <w:t xml:space="preserve">a symposium in November 2017 (see </w:t>
      </w:r>
      <w:hyperlink r:id="rId24">
        <w:r w:rsidR="31BCC88D" w:rsidRPr="31BCC88D">
          <w:rPr>
            <w:rStyle w:val="Hyperlink"/>
          </w:rPr>
          <w:t>proceedings</w:t>
        </w:r>
      </w:hyperlink>
      <w:r w:rsidR="31BCC88D">
        <w:t>).</w:t>
      </w:r>
      <w:r w:rsidR="00F94535">
        <w:t xml:space="preserve"> In the context of the Rural </w:t>
      </w:r>
      <w:r w:rsidR="00D33F14">
        <w:t xml:space="preserve">BC </w:t>
      </w:r>
      <w:r w:rsidR="00F94535">
        <w:t>Open Data portal, the Water Hub could exist as a separate page linked to in the menu bar at the top of the portal.</w:t>
      </w:r>
    </w:p>
    <w:p w14:paraId="610DF3DC" w14:textId="2E958097" w:rsidR="003B5102" w:rsidRDefault="003B5102" w:rsidP="00BA1966">
      <w:pPr>
        <w:pStyle w:val="ListParagraph"/>
        <w:contextualSpacing w:val="0"/>
      </w:pPr>
      <w:r>
        <w:t xml:space="preserve">The Water Hub would include its own search tools, links to other data catalogues, and information about standards and data collection protocols. It could also include other features such as </w:t>
      </w:r>
      <w:hyperlink r:id="rId25">
        <w:r w:rsidR="31BCC88D" w:rsidRPr="31BCC88D">
          <w:rPr>
            <w:rStyle w:val="Hyperlink"/>
          </w:rPr>
          <w:t>charts and infographics</w:t>
        </w:r>
      </w:hyperlink>
      <w:r>
        <w:t xml:space="preserve"> (e.g. for the reporting features and “water quality report card” mentioned in the proceedings), or potentially searching multiple catalogues and data sources via Esri Geoportal Server. Members of the public would be able to add the data to their own maps or Story Maps, and view charts from within the </w:t>
      </w:r>
      <w:r w:rsidR="005750BE">
        <w:t xml:space="preserve">dataset description </w:t>
      </w:r>
      <w:r>
        <w:t>page.</w:t>
      </w:r>
      <w:r w:rsidR="00BA1966">
        <w:t xml:space="preserve"> The hub would also show </w:t>
      </w:r>
      <w:r w:rsidR="001D0463">
        <w:t>the latest updates from a forum or blog</w:t>
      </w:r>
      <w:r w:rsidR="000F7E9B">
        <w:t>,</w:t>
      </w:r>
      <w:r w:rsidR="009F35F2">
        <w:t xml:space="preserve"> via </w:t>
      </w:r>
      <w:r w:rsidR="001D0463">
        <w:t xml:space="preserve">RSS feed </w:t>
      </w:r>
      <w:r w:rsidR="00720924">
        <w:t xml:space="preserve">widgets </w:t>
      </w:r>
      <w:r w:rsidR="001D0463">
        <w:t xml:space="preserve">on the </w:t>
      </w:r>
      <w:r w:rsidR="00D34424">
        <w:t>hub</w:t>
      </w:r>
      <w:r w:rsidR="001D0463">
        <w:t xml:space="preserve"> home page or </w:t>
      </w:r>
      <w:r w:rsidR="00824473">
        <w:t xml:space="preserve">by </w:t>
      </w:r>
      <w:r w:rsidR="00687027">
        <w:t>embed</w:t>
      </w:r>
      <w:r w:rsidR="00824473">
        <w:t>ding</w:t>
      </w:r>
      <w:r w:rsidR="00687027">
        <w:t xml:space="preserve"> an </w:t>
      </w:r>
      <w:r w:rsidR="001D0463">
        <w:t>external</w:t>
      </w:r>
      <w:r w:rsidR="00687027">
        <w:t>ly hosted</w:t>
      </w:r>
      <w:r w:rsidR="001D0463">
        <w:t xml:space="preserve"> forum or blog within the site.</w:t>
      </w:r>
    </w:p>
    <w:p w14:paraId="1530FF3A" w14:textId="484FCD7F" w:rsidR="004563EA" w:rsidRPr="002C66FF" w:rsidRDefault="004563EA" w:rsidP="003B5102">
      <w:pPr>
        <w:pStyle w:val="ListParagraph"/>
        <w:contextualSpacing w:val="0"/>
        <w:rPr>
          <w:b/>
        </w:rPr>
      </w:pPr>
      <w:r>
        <w:lastRenderedPageBreak/>
        <w:t xml:space="preserve">Further discussion will be needed with Ian Parfitt, Justin Robinson, and other project members to discuss user needs and how </w:t>
      </w:r>
      <w:r w:rsidR="00EF295B">
        <w:t xml:space="preserve">best </w:t>
      </w:r>
      <w:r w:rsidR="00F7413B">
        <w:t>to integrate the</w:t>
      </w:r>
      <w:r>
        <w:t xml:space="preserve"> Water Hub with the Rural Open Data portal.</w:t>
      </w:r>
    </w:p>
    <w:p w14:paraId="31E0D37B" w14:textId="6A3A8263" w:rsidR="006A6878" w:rsidRDefault="006A6878" w:rsidP="006A6878"/>
    <w:p w14:paraId="37FFC29A" w14:textId="033B1FB2" w:rsidR="00023A7A" w:rsidRDefault="00023A7A" w:rsidP="00023A7A">
      <w:pPr>
        <w:pStyle w:val="Heading1"/>
      </w:pPr>
      <w:r>
        <w:t xml:space="preserve">3. </w:t>
      </w:r>
      <w:r w:rsidR="006A6878">
        <w:t>Metadata-search improvements</w:t>
      </w:r>
    </w:p>
    <w:p w14:paraId="69D9622A" w14:textId="0FD81883" w:rsidR="006A6878" w:rsidRPr="00AB741E" w:rsidRDefault="006A6878" w:rsidP="00023A7A">
      <w:pPr>
        <w:rPr>
          <w:color w:val="2F5496" w:themeColor="accent1" w:themeShade="BF"/>
          <w:sz w:val="24"/>
          <w:szCs w:val="24"/>
          <w:vertAlign w:val="superscript"/>
        </w:rPr>
      </w:pPr>
      <w:r w:rsidRPr="31BCC88D">
        <w:rPr>
          <w:color w:val="2F5496" w:themeColor="accent1" w:themeShade="BF"/>
          <w:sz w:val="24"/>
          <w:szCs w:val="24"/>
        </w:rPr>
        <w:t xml:space="preserve">Deadline: </w:t>
      </w:r>
      <w:r w:rsidR="000F3499" w:rsidRPr="31BCC88D">
        <w:rPr>
          <w:color w:val="2F5496" w:themeColor="accent1" w:themeShade="BF"/>
          <w:sz w:val="24"/>
          <w:szCs w:val="24"/>
        </w:rPr>
        <w:t>August 31</w:t>
      </w:r>
      <w:r w:rsidR="000F3499" w:rsidRPr="31BCC88D">
        <w:rPr>
          <w:color w:val="2F5496" w:themeColor="accent1" w:themeShade="BF"/>
          <w:sz w:val="24"/>
          <w:szCs w:val="24"/>
          <w:vertAlign w:val="superscript"/>
        </w:rPr>
        <w:t>st</w:t>
      </w:r>
    </w:p>
    <w:p w14:paraId="1E61FF8A" w14:textId="3F7C577D" w:rsidR="00FC74C6" w:rsidRDefault="00626E97" w:rsidP="008F2A34">
      <w:r>
        <w:t xml:space="preserve">While the </w:t>
      </w:r>
      <w:r w:rsidR="004F1D20">
        <w:t xml:space="preserve">ArcGIS Open Data interface includes an interactive search tool, it is </w:t>
      </w:r>
      <w:r w:rsidR="000811C1">
        <w:t xml:space="preserve">currently </w:t>
      </w:r>
      <w:r w:rsidR="004F1D20">
        <w:t xml:space="preserve">somewhat limited in terms of the data </w:t>
      </w:r>
      <w:r w:rsidR="00912185">
        <w:t xml:space="preserve">categories </w:t>
      </w:r>
      <w:r w:rsidR="00CC6829">
        <w:t xml:space="preserve">and facets </w:t>
      </w:r>
      <w:r w:rsidR="00912185">
        <w:t xml:space="preserve">that can be </w:t>
      </w:r>
      <w:r w:rsidR="00CC6829">
        <w:t xml:space="preserve">used </w:t>
      </w:r>
      <w:r w:rsidR="004D3407">
        <w:t>as</w:t>
      </w:r>
      <w:r w:rsidR="00CC6829">
        <w:t xml:space="preserve"> </w:t>
      </w:r>
      <w:r w:rsidR="004D3407">
        <w:t>search filters</w:t>
      </w:r>
      <w:r w:rsidR="005B655A">
        <w:t xml:space="preserve">, and does not </w:t>
      </w:r>
      <w:r w:rsidR="00965F45">
        <w:t>allow for advanced</w:t>
      </w:r>
      <w:r w:rsidR="000811C1">
        <w:t xml:space="preserve"> </w:t>
      </w:r>
      <w:r w:rsidR="00965F45">
        <w:t xml:space="preserve">search techniques such as typing filters into a query string </w:t>
      </w:r>
      <w:r w:rsidR="008944E9">
        <w:t>or</w:t>
      </w:r>
      <w:r w:rsidR="00965F45">
        <w:t xml:space="preserve"> using Boolean operations.</w:t>
      </w:r>
    </w:p>
    <w:p w14:paraId="47702301" w14:textId="34F696CE" w:rsidR="008164FB" w:rsidRDefault="00325447" w:rsidP="008F2A34">
      <w:r>
        <w:rPr>
          <w:noProof/>
        </w:rPr>
        <w:drawing>
          <wp:anchor distT="0" distB="0" distL="114300" distR="114300" simplePos="0" relativeHeight="251658241" behindDoc="0" locked="0" layoutInCell="1" allowOverlap="1" wp14:anchorId="4470F970" wp14:editId="5F9E605A">
            <wp:simplePos x="0" y="0"/>
            <wp:positionH relativeFrom="margin">
              <wp:posOffset>3696335</wp:posOffset>
            </wp:positionH>
            <wp:positionV relativeFrom="margin">
              <wp:posOffset>2110105</wp:posOffset>
            </wp:positionV>
            <wp:extent cx="2194560" cy="1463040"/>
            <wp:effectExtent l="19050" t="19050" r="15240" b="228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Rural Open Data\Geoportal Server Catalog thumbnail.png"/>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2194560" cy="1463040"/>
                    </a:xfrm>
                    <a:prstGeom prst="rect">
                      <a:avLst/>
                    </a:prstGeom>
                    <a:noFill/>
                    <a:ln w="3175">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sidR="00A32B22">
        <w:rPr>
          <w:noProof/>
        </w:rPr>
        <mc:AlternateContent>
          <mc:Choice Requires="wps">
            <w:drawing>
              <wp:anchor distT="0" distB="0" distL="114300" distR="114300" simplePos="0" relativeHeight="251660289" behindDoc="0" locked="0" layoutInCell="1" allowOverlap="1" wp14:anchorId="423FC86D" wp14:editId="5E5D34CE">
                <wp:simplePos x="0" y="0"/>
                <wp:positionH relativeFrom="column">
                  <wp:posOffset>3696335</wp:posOffset>
                </wp:positionH>
                <wp:positionV relativeFrom="paragraph">
                  <wp:posOffset>1598930</wp:posOffset>
                </wp:positionV>
                <wp:extent cx="21945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94560" cy="635"/>
                        </a:xfrm>
                        <a:prstGeom prst="rect">
                          <a:avLst/>
                        </a:prstGeom>
                        <a:solidFill>
                          <a:prstClr val="white"/>
                        </a:solidFill>
                        <a:ln>
                          <a:noFill/>
                        </a:ln>
                      </wps:spPr>
                      <wps:txbx>
                        <w:txbxContent>
                          <w:p w14:paraId="093CC48A" w14:textId="57F43880" w:rsidR="00A32B22" w:rsidRPr="00A86022" w:rsidRDefault="00A32B22" w:rsidP="00325447">
                            <w:pPr>
                              <w:pStyle w:val="Caption"/>
                              <w:rPr>
                                <w:noProof/>
                              </w:rPr>
                            </w:pPr>
                            <w:r w:rsidRPr="00ED200C">
                              <w:t xml:space="preserve">Figure 2: </w:t>
                            </w:r>
                            <w:r w:rsidR="006C1374">
                              <w:t xml:space="preserve">Esri Geoportal Server </w:t>
                            </w:r>
                            <w:r w:rsidRPr="00ED200C">
                              <w:t>sandbox site</w:t>
                            </w:r>
                            <w:r w:rsidR="006C1374">
                              <w:t xml:space="preserve"> (</w:t>
                            </w:r>
                            <w:hyperlink r:id="rId27" w:history="1">
                              <w:r w:rsidR="006C1374" w:rsidRPr="008F1B53">
                                <w:rPr>
                                  <w:rStyle w:val="Hyperlink"/>
                                </w:rPr>
                                <w:t>http://geoss.esri.com/geoportal2/</w:t>
                              </w:r>
                            </w:hyperlink>
                            <w:r w:rsidR="006C1374">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3FC86D" id="_x0000_t202" coordsize="21600,21600" o:spt="202" path="m,l,21600r21600,l21600,xe">
                <v:stroke joinstyle="miter"/>
                <v:path gradientshapeok="t" o:connecttype="rect"/>
              </v:shapetype>
              <v:shape id="Text Box 1" o:spid="_x0000_s1026" type="#_x0000_t202" style="position:absolute;margin-left:291.05pt;margin-top:125.9pt;width:172.8pt;height:.05pt;z-index:2516602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" stroked="f">
                <v:textbox style="mso-fit-shape-to-text:t" inset="0,0,0,0">
                  <w:txbxContent>
                    <w:p w14:paraId="093CC48A" w14:textId="57F43880" w:rsidR="00A32B22" w:rsidRPr="00A86022" w:rsidRDefault="00A32B22" w:rsidP="00325447">
                      <w:pPr>
                        <w:pStyle w:val="Caption"/>
                        <w:rPr>
                          <w:noProof/>
                        </w:rPr>
                      </w:pPr>
                      <w:r w:rsidRPr="00ED200C">
                        <w:t xml:space="preserve">Figure 2: </w:t>
                      </w:r>
                      <w:r w:rsidR="006C1374">
                        <w:t xml:space="preserve">Esri Geoportal Server </w:t>
                      </w:r>
                      <w:r w:rsidRPr="00ED200C">
                        <w:t>sandbox site</w:t>
                      </w:r>
                      <w:r w:rsidR="006C1374">
                        <w:t xml:space="preserve"> (</w:t>
                      </w:r>
                      <w:hyperlink r:id="rId28" w:history="1">
                        <w:r w:rsidR="006C1374" w:rsidRPr="008F1B53">
                          <w:rPr>
                            <w:rStyle w:val="Hyperlink"/>
                          </w:rPr>
                          <w:t>http://geoss.esri.com/geoportal2/</w:t>
                        </w:r>
                      </w:hyperlink>
                      <w:r w:rsidR="006C1374">
                        <w:t>)</w:t>
                      </w:r>
                    </w:p>
                  </w:txbxContent>
                </v:textbox>
                <w10:wrap type="square"/>
              </v:shape>
            </w:pict>
          </mc:Fallback>
        </mc:AlternateContent>
      </w:r>
      <w:r w:rsidR="008164FB">
        <w:t xml:space="preserve">For this purpose, the open-source </w:t>
      </w:r>
      <w:hyperlink r:id="rId29" w:history="1">
        <w:r w:rsidR="008164FB" w:rsidRPr="0032004F">
          <w:rPr>
            <w:rStyle w:val="Hyperlink"/>
          </w:rPr>
          <w:t>Esri Geoportal Server Catalog</w:t>
        </w:r>
      </w:hyperlink>
      <w:r w:rsidR="008164FB">
        <w:t xml:space="preserve"> will be </w:t>
      </w:r>
      <w:r w:rsidR="004907EF">
        <w:t>implemented and tested</w:t>
      </w:r>
      <w:r w:rsidR="0032004F">
        <w:t xml:space="preserve"> </w:t>
      </w:r>
      <w:r w:rsidR="007E57BF">
        <w:t>(Figure 2)</w:t>
      </w:r>
      <w:r w:rsidR="0032004F">
        <w:t xml:space="preserve">. This </w:t>
      </w:r>
      <w:r w:rsidR="008164FB">
        <w:t xml:space="preserve">provides a search interface with more facets (e.g. date of upload, the </w:t>
      </w:r>
      <w:proofErr w:type="gramStart"/>
      <w:r w:rsidR="008164FB">
        <w:t>time period</w:t>
      </w:r>
      <w:proofErr w:type="gramEnd"/>
      <w:r w:rsidR="008164FB">
        <w:t xml:space="preserve"> displayed in the data), and more control over query strings as </w:t>
      </w:r>
      <w:r w:rsidR="000811C1">
        <w:t xml:space="preserve">noted </w:t>
      </w:r>
      <w:r w:rsidR="008164FB">
        <w:t>above. It is also possible to customize which search facets are displayed in the interface</w:t>
      </w:r>
      <w:r w:rsidR="00B60CE3">
        <w:t xml:space="preserve"> and create new ones</w:t>
      </w:r>
      <w:r w:rsidR="008164FB">
        <w:t>.</w:t>
      </w:r>
    </w:p>
    <w:p w14:paraId="7F17ACD8" w14:textId="0F9B26F6" w:rsidR="00B3320A" w:rsidRDefault="000811C1" w:rsidP="001D3D66">
      <w:r>
        <w:t xml:space="preserve">The </w:t>
      </w:r>
      <w:r w:rsidR="00136F07">
        <w:t xml:space="preserve">Geoportal Server Catalog could be integrated with the </w:t>
      </w:r>
      <w:r w:rsidR="004F2AA8">
        <w:t>Rural Open Data portal</w:t>
      </w:r>
      <w:r w:rsidR="00136F07">
        <w:t xml:space="preserve"> </w:t>
      </w:r>
      <w:r w:rsidR="006015D3">
        <w:t xml:space="preserve">by </w:t>
      </w:r>
      <w:r w:rsidR="00136F07">
        <w:t xml:space="preserve">adding an “Advanced Search” </w:t>
      </w:r>
      <w:r w:rsidR="0032004F">
        <w:t xml:space="preserve">link </w:t>
      </w:r>
      <w:r w:rsidR="006015D3">
        <w:t>to</w:t>
      </w:r>
      <w:r w:rsidR="0032004F">
        <w:t xml:space="preserve"> the me</w:t>
      </w:r>
      <w:r w:rsidR="006015D3">
        <w:t xml:space="preserve">nu bar or beside the search box, which would open </w:t>
      </w:r>
      <w:r w:rsidR="0032004F">
        <w:t xml:space="preserve">a </w:t>
      </w:r>
      <w:r w:rsidR="006015D3">
        <w:t xml:space="preserve">new page with the Catalog interface embedded in an </w:t>
      </w:r>
      <w:proofErr w:type="spellStart"/>
      <w:r w:rsidR="006015D3">
        <w:t>iframe</w:t>
      </w:r>
      <w:proofErr w:type="spellEnd"/>
      <w:r w:rsidR="00136F07">
        <w:t>.</w:t>
      </w:r>
      <w:r w:rsidR="00B3320A">
        <w:t xml:space="preserve"> The </w:t>
      </w:r>
      <w:r w:rsidR="00AB0D17">
        <w:t>Catalog</w:t>
      </w:r>
      <w:r w:rsidR="00B3320A">
        <w:t xml:space="preserve">’s appearance would also be customized to match the rest of the </w:t>
      </w:r>
      <w:r w:rsidR="004F2AA8">
        <w:t>portal</w:t>
      </w:r>
      <w:r w:rsidR="00B3320A">
        <w:t>.</w:t>
      </w:r>
    </w:p>
    <w:p w14:paraId="60883EB6" w14:textId="32FAA326" w:rsidR="00FC74C6" w:rsidRDefault="001D3D66" w:rsidP="001D3D66">
      <w:r>
        <w:t>O</w:t>
      </w:r>
      <w:r w:rsidR="00FC74C6">
        <w:t xml:space="preserve">ne challenge that may need to be addressed is for the search facets in the </w:t>
      </w:r>
      <w:r w:rsidR="001F57D7">
        <w:t>Catalog</w:t>
      </w:r>
      <w:r w:rsidR="00FC74C6">
        <w:t xml:space="preserve"> interface to </w:t>
      </w:r>
      <w:r w:rsidR="00D02578">
        <w:t xml:space="preserve">work consistently </w:t>
      </w:r>
      <w:r w:rsidR="00FC74C6">
        <w:t xml:space="preserve">against </w:t>
      </w:r>
      <w:r w:rsidR="003A591F">
        <w:t>metadata records</w:t>
      </w:r>
      <w:r w:rsidR="00FC74C6">
        <w:t xml:space="preserve"> harvested from </w:t>
      </w:r>
      <w:r w:rsidR="00F14347">
        <w:t>external catalogues</w:t>
      </w:r>
      <w:r w:rsidR="003A591F">
        <w:t xml:space="preserve"> (as described in Section 2 above)</w:t>
      </w:r>
      <w:r w:rsidR="003F252D">
        <w:t xml:space="preserve">, </w:t>
      </w:r>
      <w:r w:rsidR="003A591F">
        <w:t>as these may include different metadata fields or keywords depending on the source</w:t>
      </w:r>
      <w:r w:rsidR="00F14347">
        <w:t>.</w:t>
      </w:r>
    </w:p>
    <w:p w14:paraId="61811791" w14:textId="7DC558C0" w:rsidR="006A6878" w:rsidRDefault="006A6878" w:rsidP="006A6878"/>
    <w:p w14:paraId="3071FB81" w14:textId="45860875" w:rsidR="00023A7A" w:rsidRDefault="00023A7A" w:rsidP="00023A7A">
      <w:pPr>
        <w:pStyle w:val="Heading1"/>
      </w:pPr>
      <w:r>
        <w:t xml:space="preserve">4. </w:t>
      </w:r>
      <w:r w:rsidR="000F3499">
        <w:t>Inclusion of community apps</w:t>
      </w:r>
    </w:p>
    <w:p w14:paraId="1FCA57EF" w14:textId="77777777" w:rsidR="006A6878" w:rsidRPr="00AB741E" w:rsidRDefault="006A6878" w:rsidP="006A6878">
      <w:pPr>
        <w:rPr>
          <w:color w:val="2F5496" w:themeColor="accent1" w:themeShade="BF"/>
          <w:sz w:val="24"/>
          <w:szCs w:val="24"/>
        </w:rPr>
      </w:pPr>
      <w:r w:rsidRPr="31BCC88D">
        <w:rPr>
          <w:color w:val="2F5496" w:themeColor="accent1" w:themeShade="BF"/>
          <w:sz w:val="24"/>
          <w:szCs w:val="24"/>
        </w:rPr>
        <w:t xml:space="preserve">Deadline: </w:t>
      </w:r>
      <w:r w:rsidR="000F3499" w:rsidRPr="31BCC88D">
        <w:rPr>
          <w:color w:val="2F5496" w:themeColor="accent1" w:themeShade="BF"/>
          <w:sz w:val="24"/>
          <w:szCs w:val="24"/>
        </w:rPr>
        <w:t>October 26th</w:t>
      </w:r>
    </w:p>
    <w:p w14:paraId="070FC6D5" w14:textId="77777777" w:rsidR="00DF5E19" w:rsidRDefault="004D1601" w:rsidP="006A6878">
      <w:r>
        <w:t>The Rural</w:t>
      </w:r>
      <w:r w:rsidR="001B4108">
        <w:t xml:space="preserve"> </w:t>
      </w:r>
      <w:r w:rsidR="00D33F14">
        <w:t xml:space="preserve">BC </w:t>
      </w:r>
      <w:r>
        <w:t xml:space="preserve">Open Data portal will also allow citizens to </w:t>
      </w:r>
      <w:r w:rsidR="000805E5">
        <w:t xml:space="preserve">create and </w:t>
      </w:r>
      <w:r>
        <w:t xml:space="preserve">discover applications </w:t>
      </w:r>
      <w:r w:rsidR="000805E5">
        <w:t xml:space="preserve">that </w:t>
      </w:r>
      <w:r w:rsidR="00AB741E">
        <w:t>us</w:t>
      </w:r>
      <w:r w:rsidR="000805E5">
        <w:t>e</w:t>
      </w:r>
      <w:r w:rsidR="00AB741E">
        <w:t xml:space="preserve"> the portal’s open data.</w:t>
      </w:r>
      <w:r w:rsidR="009B10D9">
        <w:t xml:space="preserve"> These could be applications created by staff </w:t>
      </w:r>
      <w:r w:rsidR="00D12873">
        <w:t>from</w:t>
      </w:r>
      <w:r w:rsidR="009B10D9">
        <w:t xml:space="preserve"> each regional district, or by citizens (e.g., during civic hackathons)</w:t>
      </w:r>
      <w:r w:rsidR="003C5858">
        <w:t xml:space="preserve"> and researchers</w:t>
      </w:r>
      <w:r w:rsidR="009B10D9">
        <w:t>.</w:t>
      </w:r>
    </w:p>
    <w:p w14:paraId="309C3E06" w14:textId="723CC2DC" w:rsidR="003C2CD6" w:rsidRDefault="00DF5E19" w:rsidP="006A6878">
      <w:r>
        <w:t xml:space="preserve">The open-data sites from the Web map mentioned above will be reviewed for examples of existing apps built using </w:t>
      </w:r>
      <w:r w:rsidR="00D75851">
        <w:t>open data</w:t>
      </w:r>
      <w:r>
        <w:t xml:space="preserve">. </w:t>
      </w:r>
      <w:r w:rsidR="009B10D9">
        <w:t>It is anticipated that more applications will be created by project partners before the October 26</w:t>
      </w:r>
      <w:r w:rsidR="009B10D9" w:rsidRPr="009B10D9">
        <w:rPr>
          <w:vertAlign w:val="superscript"/>
        </w:rPr>
        <w:t>th</w:t>
      </w:r>
      <w:r w:rsidR="009B10D9">
        <w:t xml:space="preserve"> deadline, and that the webinar proposed in Section 2 above will encourage this.</w:t>
      </w:r>
    </w:p>
    <w:p w14:paraId="725D734F" w14:textId="483FAFE9" w:rsidR="00201BE6" w:rsidRDefault="006E298D" w:rsidP="004F1D89">
      <w:r>
        <w:t>For the Rural BC Open Data portal, c</w:t>
      </w:r>
      <w:r w:rsidR="009B10D9">
        <w:t xml:space="preserve">ommunity apps </w:t>
      </w:r>
      <w:r w:rsidR="00C35B1C">
        <w:t>will</w:t>
      </w:r>
      <w:r w:rsidR="00E81AAF">
        <w:t xml:space="preserve"> be exposed </w:t>
      </w:r>
      <w:r w:rsidR="00352885">
        <w:t xml:space="preserve">by </w:t>
      </w:r>
      <w:r w:rsidR="00156043">
        <w:t xml:space="preserve">displaying </w:t>
      </w:r>
      <w:r w:rsidR="00BE0136">
        <w:t>recent or</w:t>
      </w:r>
      <w:r w:rsidR="00156043">
        <w:t xml:space="preserve"> </w:t>
      </w:r>
      <w:r w:rsidR="00210151">
        <w:t>notable</w:t>
      </w:r>
      <w:r w:rsidR="00156043">
        <w:t xml:space="preserve"> apps as “cards” on the portal home page (</w:t>
      </w:r>
      <w:proofErr w:type="gramStart"/>
      <w:r w:rsidR="00156043">
        <w:t>similar to</w:t>
      </w:r>
      <w:proofErr w:type="gramEnd"/>
      <w:r w:rsidR="00156043">
        <w:t xml:space="preserve"> the “carousel” of featured apps and maps </w:t>
      </w:r>
      <w:r w:rsidR="00E8017B">
        <w:t>o</w:t>
      </w:r>
      <w:r w:rsidR="00156043">
        <w:t>n an ArcGIS Online organization</w:t>
      </w:r>
      <w:r w:rsidR="00E8017B">
        <w:t>al home page</w:t>
      </w:r>
      <w:r w:rsidR="00156043">
        <w:t>)</w:t>
      </w:r>
      <w:r w:rsidR="004F1D89">
        <w:t>, or by creating a separate “Apps” page with a link in the portal menu bar.</w:t>
      </w:r>
      <w:r w:rsidR="003839F6">
        <w:t xml:space="preserve"> The apps will also be registered as items within the ArcGIS Online organization, which will allow them to be searched within the </w:t>
      </w:r>
      <w:r w:rsidR="004F2AA8">
        <w:t>Rural Open Data portal</w:t>
      </w:r>
      <w:r w:rsidR="003839F6">
        <w:t>.</w:t>
      </w:r>
    </w:p>
    <w:sectPr w:rsidR="00201BE6">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A3EB6" w14:textId="77777777" w:rsidR="002100BF" w:rsidRDefault="002100BF" w:rsidP="00DF7358">
      <w:pPr>
        <w:spacing w:after="0" w:line="240" w:lineRule="auto"/>
      </w:pPr>
      <w:r>
        <w:separator/>
      </w:r>
    </w:p>
  </w:endnote>
  <w:endnote w:type="continuationSeparator" w:id="0">
    <w:p w14:paraId="27031C65" w14:textId="77777777" w:rsidR="002100BF" w:rsidRDefault="002100BF" w:rsidP="00DF7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3531208"/>
      <w:docPartObj>
        <w:docPartGallery w:val="Page Numbers (Bottom of Page)"/>
        <w:docPartUnique/>
      </w:docPartObj>
    </w:sdtPr>
    <w:sdtEndPr/>
    <w:sdtContent>
      <w:sdt>
        <w:sdtPr>
          <w:id w:val="-1769616900"/>
          <w:docPartObj>
            <w:docPartGallery w:val="Page Numbers (Top of Page)"/>
            <w:docPartUnique/>
          </w:docPartObj>
        </w:sdtPr>
        <w:sdtEndPr/>
        <w:sdtContent>
          <w:p w14:paraId="470D59AA" w14:textId="1E79B050" w:rsidR="00DF7358" w:rsidRDefault="00DF735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17964">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17964">
              <w:rPr>
                <w:b/>
                <w:bCs/>
                <w:noProof/>
              </w:rPr>
              <w:t>5</w:t>
            </w:r>
            <w:r>
              <w:rPr>
                <w:b/>
                <w:bCs/>
                <w:sz w:val="24"/>
                <w:szCs w:val="24"/>
              </w:rPr>
              <w:fldChar w:fldCharType="end"/>
            </w:r>
          </w:p>
        </w:sdtContent>
      </w:sdt>
    </w:sdtContent>
  </w:sdt>
  <w:p w14:paraId="55D146FD" w14:textId="77777777" w:rsidR="00DF7358" w:rsidRDefault="00DF7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0D3DE" w14:textId="77777777" w:rsidR="002100BF" w:rsidRDefault="002100BF" w:rsidP="00DF7358">
      <w:pPr>
        <w:spacing w:after="0" w:line="240" w:lineRule="auto"/>
      </w:pPr>
      <w:r>
        <w:separator/>
      </w:r>
    </w:p>
  </w:footnote>
  <w:footnote w:type="continuationSeparator" w:id="0">
    <w:p w14:paraId="7110711A" w14:textId="77777777" w:rsidR="002100BF" w:rsidRDefault="002100BF" w:rsidP="00DF7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A0507"/>
    <w:multiLevelType w:val="hybridMultilevel"/>
    <w:tmpl w:val="D19E4B54"/>
    <w:lvl w:ilvl="0" w:tplc="60AC03F8">
      <w:start w:val="1"/>
      <w:numFmt w:val="decimal"/>
      <w:lvlText w:val="%1)"/>
      <w:lvlJc w:val="left"/>
      <w:pPr>
        <w:ind w:left="720" w:hanging="360"/>
      </w:pPr>
      <w:rPr>
        <w:rFonts w:hint="default"/>
        <w:b/>
      </w:rPr>
    </w:lvl>
    <w:lvl w:ilvl="1" w:tplc="04090005">
      <w:start w:val="1"/>
      <w:numFmt w:val="bullet"/>
      <w:lvlText w:val=""/>
      <w:lvlJc w:val="left"/>
      <w:pPr>
        <w:ind w:left="1440" w:hanging="360"/>
      </w:pPr>
      <w:rPr>
        <w:rFonts w:ascii="Wingdings" w:hAnsi="Wingdings"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2048E"/>
    <w:multiLevelType w:val="hybridMultilevel"/>
    <w:tmpl w:val="8558EB28"/>
    <w:lvl w:ilvl="0" w:tplc="C3A657FA">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767C74"/>
    <w:multiLevelType w:val="hybridMultilevel"/>
    <w:tmpl w:val="358EE1FC"/>
    <w:lvl w:ilvl="0" w:tplc="3FC6E9F2">
      <w:start w:val="1"/>
      <w:numFmt w:val="decimal"/>
      <w:lvlText w:val="%1."/>
      <w:lvlJc w:val="left"/>
      <w:pPr>
        <w:ind w:left="720" w:hanging="360"/>
      </w:pPr>
      <w:rPr>
        <w:rFonts w:hint="default"/>
        <w:sz w:val="3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B37050"/>
    <w:multiLevelType w:val="hybridMultilevel"/>
    <w:tmpl w:val="917E07EC"/>
    <w:lvl w:ilvl="0" w:tplc="599ABEDE">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Van Dusen">
    <w15:presenceInfo w15:providerId="AD" w15:userId="S-1-5-21-746288353-837471610-2156433654-179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01"/>
    <w:rsid w:val="00023A7A"/>
    <w:rsid w:val="00031F38"/>
    <w:rsid w:val="00032236"/>
    <w:rsid w:val="000323F5"/>
    <w:rsid w:val="0003502B"/>
    <w:rsid w:val="000609BA"/>
    <w:rsid w:val="00060D41"/>
    <w:rsid w:val="00061E76"/>
    <w:rsid w:val="000756A9"/>
    <w:rsid w:val="000805E5"/>
    <w:rsid w:val="00080D68"/>
    <w:rsid w:val="000811C1"/>
    <w:rsid w:val="00081967"/>
    <w:rsid w:val="0009059F"/>
    <w:rsid w:val="00095048"/>
    <w:rsid w:val="000A2F3B"/>
    <w:rsid w:val="000B266F"/>
    <w:rsid w:val="000B629B"/>
    <w:rsid w:val="000C36A8"/>
    <w:rsid w:val="000C45E4"/>
    <w:rsid w:val="000D2F23"/>
    <w:rsid w:val="000F3499"/>
    <w:rsid w:val="000F4F50"/>
    <w:rsid w:val="000F7DD0"/>
    <w:rsid w:val="000F7E9B"/>
    <w:rsid w:val="0010301A"/>
    <w:rsid w:val="001033E9"/>
    <w:rsid w:val="001046BB"/>
    <w:rsid w:val="001106C7"/>
    <w:rsid w:val="00116817"/>
    <w:rsid w:val="0013097C"/>
    <w:rsid w:val="00131972"/>
    <w:rsid w:val="001355D2"/>
    <w:rsid w:val="00136A1A"/>
    <w:rsid w:val="00136F07"/>
    <w:rsid w:val="00137804"/>
    <w:rsid w:val="00140F39"/>
    <w:rsid w:val="00143306"/>
    <w:rsid w:val="00143B6C"/>
    <w:rsid w:val="00156043"/>
    <w:rsid w:val="001678EC"/>
    <w:rsid w:val="001756D7"/>
    <w:rsid w:val="00183881"/>
    <w:rsid w:val="00195203"/>
    <w:rsid w:val="001A3866"/>
    <w:rsid w:val="001A3AFF"/>
    <w:rsid w:val="001B20E3"/>
    <w:rsid w:val="001B4108"/>
    <w:rsid w:val="001B6FDA"/>
    <w:rsid w:val="001B700A"/>
    <w:rsid w:val="001B760E"/>
    <w:rsid w:val="001C0EB2"/>
    <w:rsid w:val="001C3DE5"/>
    <w:rsid w:val="001C5279"/>
    <w:rsid w:val="001D0463"/>
    <w:rsid w:val="001D3A44"/>
    <w:rsid w:val="001D3D66"/>
    <w:rsid w:val="001D45E1"/>
    <w:rsid w:val="001E3E7F"/>
    <w:rsid w:val="001E5C2C"/>
    <w:rsid w:val="001F57D7"/>
    <w:rsid w:val="00201BE6"/>
    <w:rsid w:val="00203D57"/>
    <w:rsid w:val="002050DB"/>
    <w:rsid w:val="002100BF"/>
    <w:rsid w:val="00210151"/>
    <w:rsid w:val="00214F6C"/>
    <w:rsid w:val="00225109"/>
    <w:rsid w:val="00231ACE"/>
    <w:rsid w:val="00240758"/>
    <w:rsid w:val="002432E3"/>
    <w:rsid w:val="002448B6"/>
    <w:rsid w:val="0024602F"/>
    <w:rsid w:val="00253CBA"/>
    <w:rsid w:val="002576A9"/>
    <w:rsid w:val="00260665"/>
    <w:rsid w:val="0026068C"/>
    <w:rsid w:val="00260954"/>
    <w:rsid w:val="00261059"/>
    <w:rsid w:val="0026273E"/>
    <w:rsid w:val="00263B75"/>
    <w:rsid w:val="00263D8E"/>
    <w:rsid w:val="00267045"/>
    <w:rsid w:val="00267479"/>
    <w:rsid w:val="0027087D"/>
    <w:rsid w:val="00273C35"/>
    <w:rsid w:val="00293719"/>
    <w:rsid w:val="00295C15"/>
    <w:rsid w:val="00297274"/>
    <w:rsid w:val="002A01CC"/>
    <w:rsid w:val="002B031A"/>
    <w:rsid w:val="002B0FC4"/>
    <w:rsid w:val="002B26AA"/>
    <w:rsid w:val="002B4E9A"/>
    <w:rsid w:val="002C0E67"/>
    <w:rsid w:val="002C1096"/>
    <w:rsid w:val="002C3623"/>
    <w:rsid w:val="002C5E7A"/>
    <w:rsid w:val="002C66FF"/>
    <w:rsid w:val="002D10A1"/>
    <w:rsid w:val="002D554E"/>
    <w:rsid w:val="002E312C"/>
    <w:rsid w:val="002F14FB"/>
    <w:rsid w:val="002F4E4E"/>
    <w:rsid w:val="002F5280"/>
    <w:rsid w:val="002F7099"/>
    <w:rsid w:val="00317D74"/>
    <w:rsid w:val="0032004F"/>
    <w:rsid w:val="003202E4"/>
    <w:rsid w:val="00322800"/>
    <w:rsid w:val="00325447"/>
    <w:rsid w:val="00330663"/>
    <w:rsid w:val="00333433"/>
    <w:rsid w:val="00342747"/>
    <w:rsid w:val="00343B4B"/>
    <w:rsid w:val="003476A6"/>
    <w:rsid w:val="0034786D"/>
    <w:rsid w:val="00347A80"/>
    <w:rsid w:val="00347ADF"/>
    <w:rsid w:val="003501F6"/>
    <w:rsid w:val="00352885"/>
    <w:rsid w:val="00353630"/>
    <w:rsid w:val="00353BFB"/>
    <w:rsid w:val="003560F2"/>
    <w:rsid w:val="00363D39"/>
    <w:rsid w:val="00364456"/>
    <w:rsid w:val="00372F30"/>
    <w:rsid w:val="0037456F"/>
    <w:rsid w:val="003839F6"/>
    <w:rsid w:val="00387B36"/>
    <w:rsid w:val="00387D42"/>
    <w:rsid w:val="003919D3"/>
    <w:rsid w:val="00392B19"/>
    <w:rsid w:val="003972CD"/>
    <w:rsid w:val="003A2A4E"/>
    <w:rsid w:val="003A32A2"/>
    <w:rsid w:val="003A591F"/>
    <w:rsid w:val="003A6190"/>
    <w:rsid w:val="003B0C13"/>
    <w:rsid w:val="003B1228"/>
    <w:rsid w:val="003B3F57"/>
    <w:rsid w:val="003B5102"/>
    <w:rsid w:val="003C1109"/>
    <w:rsid w:val="003C199C"/>
    <w:rsid w:val="003C1E1A"/>
    <w:rsid w:val="003C2CD6"/>
    <w:rsid w:val="003C3C29"/>
    <w:rsid w:val="003C52BF"/>
    <w:rsid w:val="003C5858"/>
    <w:rsid w:val="003D31A2"/>
    <w:rsid w:val="003D6DBF"/>
    <w:rsid w:val="003E48ED"/>
    <w:rsid w:val="003E693A"/>
    <w:rsid w:val="003E7A64"/>
    <w:rsid w:val="003F0AB9"/>
    <w:rsid w:val="003F252D"/>
    <w:rsid w:val="003F38E8"/>
    <w:rsid w:val="00401E2D"/>
    <w:rsid w:val="00402246"/>
    <w:rsid w:val="00405F80"/>
    <w:rsid w:val="004074C0"/>
    <w:rsid w:val="004109DC"/>
    <w:rsid w:val="00413319"/>
    <w:rsid w:val="00414024"/>
    <w:rsid w:val="004150D2"/>
    <w:rsid w:val="00417964"/>
    <w:rsid w:val="00424497"/>
    <w:rsid w:val="0043018F"/>
    <w:rsid w:val="004302B1"/>
    <w:rsid w:val="00432015"/>
    <w:rsid w:val="0043362C"/>
    <w:rsid w:val="00436750"/>
    <w:rsid w:val="00443C5F"/>
    <w:rsid w:val="00450B03"/>
    <w:rsid w:val="004563EA"/>
    <w:rsid w:val="00462347"/>
    <w:rsid w:val="00465BEC"/>
    <w:rsid w:val="004678E7"/>
    <w:rsid w:val="00476B82"/>
    <w:rsid w:val="004907EF"/>
    <w:rsid w:val="00497A6E"/>
    <w:rsid w:val="004A3D27"/>
    <w:rsid w:val="004A6335"/>
    <w:rsid w:val="004A76B9"/>
    <w:rsid w:val="004B445A"/>
    <w:rsid w:val="004B4922"/>
    <w:rsid w:val="004B5D35"/>
    <w:rsid w:val="004B77EE"/>
    <w:rsid w:val="004C388F"/>
    <w:rsid w:val="004C79C7"/>
    <w:rsid w:val="004C7D63"/>
    <w:rsid w:val="004D10BD"/>
    <w:rsid w:val="004D1601"/>
    <w:rsid w:val="004D3406"/>
    <w:rsid w:val="004D3407"/>
    <w:rsid w:val="004E168C"/>
    <w:rsid w:val="004E19B1"/>
    <w:rsid w:val="004E48F9"/>
    <w:rsid w:val="004E708E"/>
    <w:rsid w:val="004E74EC"/>
    <w:rsid w:val="004F1D20"/>
    <w:rsid w:val="004F1D89"/>
    <w:rsid w:val="004F2AA8"/>
    <w:rsid w:val="004F2F1B"/>
    <w:rsid w:val="004F7746"/>
    <w:rsid w:val="00500B4B"/>
    <w:rsid w:val="005071FC"/>
    <w:rsid w:val="00507851"/>
    <w:rsid w:val="00515B7B"/>
    <w:rsid w:val="00516832"/>
    <w:rsid w:val="00517B0D"/>
    <w:rsid w:val="00517EA4"/>
    <w:rsid w:val="00520815"/>
    <w:rsid w:val="005273AD"/>
    <w:rsid w:val="005274A2"/>
    <w:rsid w:val="00530D40"/>
    <w:rsid w:val="00532CF8"/>
    <w:rsid w:val="00535D00"/>
    <w:rsid w:val="0053658A"/>
    <w:rsid w:val="005406BB"/>
    <w:rsid w:val="00541301"/>
    <w:rsid w:val="00542B2C"/>
    <w:rsid w:val="005557D9"/>
    <w:rsid w:val="00557415"/>
    <w:rsid w:val="00562C62"/>
    <w:rsid w:val="00562FD7"/>
    <w:rsid w:val="005630FD"/>
    <w:rsid w:val="00574A03"/>
    <w:rsid w:val="005750BE"/>
    <w:rsid w:val="00580DCB"/>
    <w:rsid w:val="0058609E"/>
    <w:rsid w:val="00591A74"/>
    <w:rsid w:val="00592B7B"/>
    <w:rsid w:val="00593007"/>
    <w:rsid w:val="005933BD"/>
    <w:rsid w:val="00593DDC"/>
    <w:rsid w:val="00594069"/>
    <w:rsid w:val="00597CBB"/>
    <w:rsid w:val="005A1277"/>
    <w:rsid w:val="005B36C0"/>
    <w:rsid w:val="005B6094"/>
    <w:rsid w:val="005B655A"/>
    <w:rsid w:val="005B6EE6"/>
    <w:rsid w:val="005C0235"/>
    <w:rsid w:val="005C0440"/>
    <w:rsid w:val="005C4343"/>
    <w:rsid w:val="005C5F2F"/>
    <w:rsid w:val="005C66DB"/>
    <w:rsid w:val="005C7301"/>
    <w:rsid w:val="005D5FDB"/>
    <w:rsid w:val="005E1059"/>
    <w:rsid w:val="005E4DAE"/>
    <w:rsid w:val="005E5522"/>
    <w:rsid w:val="005F40C2"/>
    <w:rsid w:val="005F5010"/>
    <w:rsid w:val="005F7E8C"/>
    <w:rsid w:val="006008D0"/>
    <w:rsid w:val="006015D3"/>
    <w:rsid w:val="00606322"/>
    <w:rsid w:val="00613A01"/>
    <w:rsid w:val="00614E89"/>
    <w:rsid w:val="0062359E"/>
    <w:rsid w:val="00623872"/>
    <w:rsid w:val="00626E97"/>
    <w:rsid w:val="006401C8"/>
    <w:rsid w:val="00640F5C"/>
    <w:rsid w:val="0064769B"/>
    <w:rsid w:val="00650271"/>
    <w:rsid w:val="00650A0E"/>
    <w:rsid w:val="00661E8E"/>
    <w:rsid w:val="006667B8"/>
    <w:rsid w:val="006751DE"/>
    <w:rsid w:val="00675D55"/>
    <w:rsid w:val="006777E2"/>
    <w:rsid w:val="0068627D"/>
    <w:rsid w:val="00687027"/>
    <w:rsid w:val="0068753E"/>
    <w:rsid w:val="00695A42"/>
    <w:rsid w:val="006A5936"/>
    <w:rsid w:val="006A6878"/>
    <w:rsid w:val="006A73EB"/>
    <w:rsid w:val="006B0EA5"/>
    <w:rsid w:val="006B0F78"/>
    <w:rsid w:val="006C1374"/>
    <w:rsid w:val="006C42E9"/>
    <w:rsid w:val="006D4499"/>
    <w:rsid w:val="006D6948"/>
    <w:rsid w:val="006E298D"/>
    <w:rsid w:val="006F15A5"/>
    <w:rsid w:val="006F229D"/>
    <w:rsid w:val="006F2EBA"/>
    <w:rsid w:val="006F3AFA"/>
    <w:rsid w:val="006F4910"/>
    <w:rsid w:val="006F5209"/>
    <w:rsid w:val="006F5FB1"/>
    <w:rsid w:val="00702384"/>
    <w:rsid w:val="00704DE6"/>
    <w:rsid w:val="00706B9C"/>
    <w:rsid w:val="0070787C"/>
    <w:rsid w:val="00710468"/>
    <w:rsid w:val="007126FA"/>
    <w:rsid w:val="00715077"/>
    <w:rsid w:val="0071632E"/>
    <w:rsid w:val="00717BA0"/>
    <w:rsid w:val="00720924"/>
    <w:rsid w:val="00721961"/>
    <w:rsid w:val="007266C4"/>
    <w:rsid w:val="00734237"/>
    <w:rsid w:val="0073727C"/>
    <w:rsid w:val="00740EC7"/>
    <w:rsid w:val="00742866"/>
    <w:rsid w:val="00745E9C"/>
    <w:rsid w:val="00746983"/>
    <w:rsid w:val="00763E8A"/>
    <w:rsid w:val="007735BC"/>
    <w:rsid w:val="00776940"/>
    <w:rsid w:val="00790582"/>
    <w:rsid w:val="00790CDE"/>
    <w:rsid w:val="00794400"/>
    <w:rsid w:val="0079643F"/>
    <w:rsid w:val="00796FB3"/>
    <w:rsid w:val="007977E5"/>
    <w:rsid w:val="007A0F77"/>
    <w:rsid w:val="007A1335"/>
    <w:rsid w:val="007A5CBD"/>
    <w:rsid w:val="007B07AB"/>
    <w:rsid w:val="007B19BD"/>
    <w:rsid w:val="007B72D6"/>
    <w:rsid w:val="007C6350"/>
    <w:rsid w:val="007C7448"/>
    <w:rsid w:val="007C7F00"/>
    <w:rsid w:val="007D1AE2"/>
    <w:rsid w:val="007D245B"/>
    <w:rsid w:val="007D72F4"/>
    <w:rsid w:val="007E57BF"/>
    <w:rsid w:val="007F2381"/>
    <w:rsid w:val="007F3863"/>
    <w:rsid w:val="007F4A31"/>
    <w:rsid w:val="007F5B20"/>
    <w:rsid w:val="007F5E3A"/>
    <w:rsid w:val="00810BE0"/>
    <w:rsid w:val="008120C5"/>
    <w:rsid w:val="00812A37"/>
    <w:rsid w:val="008164FB"/>
    <w:rsid w:val="00822E30"/>
    <w:rsid w:val="00824473"/>
    <w:rsid w:val="00826571"/>
    <w:rsid w:val="008273F3"/>
    <w:rsid w:val="00830C0A"/>
    <w:rsid w:val="00841CE8"/>
    <w:rsid w:val="008506B1"/>
    <w:rsid w:val="00852419"/>
    <w:rsid w:val="00856B7D"/>
    <w:rsid w:val="0086085A"/>
    <w:rsid w:val="00862278"/>
    <w:rsid w:val="00862B14"/>
    <w:rsid w:val="008639EA"/>
    <w:rsid w:val="00867397"/>
    <w:rsid w:val="008740C3"/>
    <w:rsid w:val="00875EF5"/>
    <w:rsid w:val="00876D3C"/>
    <w:rsid w:val="0087746A"/>
    <w:rsid w:val="00881906"/>
    <w:rsid w:val="008860AB"/>
    <w:rsid w:val="00892569"/>
    <w:rsid w:val="00892786"/>
    <w:rsid w:val="008944E9"/>
    <w:rsid w:val="00897C9A"/>
    <w:rsid w:val="008A0513"/>
    <w:rsid w:val="008A20E9"/>
    <w:rsid w:val="008B353C"/>
    <w:rsid w:val="008C12FD"/>
    <w:rsid w:val="008C4066"/>
    <w:rsid w:val="008C73AA"/>
    <w:rsid w:val="008D5B77"/>
    <w:rsid w:val="008D6842"/>
    <w:rsid w:val="008D7A4D"/>
    <w:rsid w:val="008F29CD"/>
    <w:rsid w:val="008F2A34"/>
    <w:rsid w:val="00901558"/>
    <w:rsid w:val="00903156"/>
    <w:rsid w:val="0091198B"/>
    <w:rsid w:val="00912185"/>
    <w:rsid w:val="00916C1B"/>
    <w:rsid w:val="009218CD"/>
    <w:rsid w:val="009266C3"/>
    <w:rsid w:val="009276EA"/>
    <w:rsid w:val="00930619"/>
    <w:rsid w:val="00934AD7"/>
    <w:rsid w:val="009461D9"/>
    <w:rsid w:val="00947552"/>
    <w:rsid w:val="00953B54"/>
    <w:rsid w:val="0095433C"/>
    <w:rsid w:val="00955C9F"/>
    <w:rsid w:val="00965F45"/>
    <w:rsid w:val="009678E6"/>
    <w:rsid w:val="00967E2E"/>
    <w:rsid w:val="009804D6"/>
    <w:rsid w:val="0098266B"/>
    <w:rsid w:val="00982CF3"/>
    <w:rsid w:val="00993ED1"/>
    <w:rsid w:val="0099472B"/>
    <w:rsid w:val="009A1914"/>
    <w:rsid w:val="009A26AE"/>
    <w:rsid w:val="009A3563"/>
    <w:rsid w:val="009A50DC"/>
    <w:rsid w:val="009A59C5"/>
    <w:rsid w:val="009B0F2B"/>
    <w:rsid w:val="009B10D9"/>
    <w:rsid w:val="009B3A6B"/>
    <w:rsid w:val="009C1143"/>
    <w:rsid w:val="009C2745"/>
    <w:rsid w:val="009C6BA9"/>
    <w:rsid w:val="009D2319"/>
    <w:rsid w:val="009D2549"/>
    <w:rsid w:val="009D71CC"/>
    <w:rsid w:val="009D7787"/>
    <w:rsid w:val="009F2B9C"/>
    <w:rsid w:val="009F35F2"/>
    <w:rsid w:val="00A01032"/>
    <w:rsid w:val="00A02020"/>
    <w:rsid w:val="00A0369F"/>
    <w:rsid w:val="00A03B8C"/>
    <w:rsid w:val="00A12A79"/>
    <w:rsid w:val="00A23BD9"/>
    <w:rsid w:val="00A30D15"/>
    <w:rsid w:val="00A31EB1"/>
    <w:rsid w:val="00A32B22"/>
    <w:rsid w:val="00A36F3F"/>
    <w:rsid w:val="00A421C8"/>
    <w:rsid w:val="00A446F9"/>
    <w:rsid w:val="00A458B3"/>
    <w:rsid w:val="00A6027F"/>
    <w:rsid w:val="00A63DF2"/>
    <w:rsid w:val="00A661D5"/>
    <w:rsid w:val="00A74687"/>
    <w:rsid w:val="00A9166C"/>
    <w:rsid w:val="00A97085"/>
    <w:rsid w:val="00AA3F48"/>
    <w:rsid w:val="00AA4A34"/>
    <w:rsid w:val="00AA7DB9"/>
    <w:rsid w:val="00AB0D17"/>
    <w:rsid w:val="00AB0F9C"/>
    <w:rsid w:val="00AB2F6B"/>
    <w:rsid w:val="00AB741E"/>
    <w:rsid w:val="00AD0D56"/>
    <w:rsid w:val="00AE212B"/>
    <w:rsid w:val="00AE219F"/>
    <w:rsid w:val="00AE2D64"/>
    <w:rsid w:val="00AF65E7"/>
    <w:rsid w:val="00AF6FB8"/>
    <w:rsid w:val="00B041A0"/>
    <w:rsid w:val="00B141E2"/>
    <w:rsid w:val="00B16297"/>
    <w:rsid w:val="00B230EE"/>
    <w:rsid w:val="00B3320A"/>
    <w:rsid w:val="00B3362B"/>
    <w:rsid w:val="00B3443C"/>
    <w:rsid w:val="00B34637"/>
    <w:rsid w:val="00B46928"/>
    <w:rsid w:val="00B54ACD"/>
    <w:rsid w:val="00B607CA"/>
    <w:rsid w:val="00B60CE3"/>
    <w:rsid w:val="00B64AED"/>
    <w:rsid w:val="00B64D6D"/>
    <w:rsid w:val="00B73FD9"/>
    <w:rsid w:val="00B8075F"/>
    <w:rsid w:val="00B80AB2"/>
    <w:rsid w:val="00B83797"/>
    <w:rsid w:val="00B86656"/>
    <w:rsid w:val="00B90461"/>
    <w:rsid w:val="00B97B92"/>
    <w:rsid w:val="00BA1966"/>
    <w:rsid w:val="00BB3C69"/>
    <w:rsid w:val="00BB40F2"/>
    <w:rsid w:val="00BC3D7E"/>
    <w:rsid w:val="00BD5397"/>
    <w:rsid w:val="00BD61DB"/>
    <w:rsid w:val="00BD683C"/>
    <w:rsid w:val="00BE0136"/>
    <w:rsid w:val="00BE0867"/>
    <w:rsid w:val="00BE1B4F"/>
    <w:rsid w:val="00BE241C"/>
    <w:rsid w:val="00BE50A8"/>
    <w:rsid w:val="00BE7BD7"/>
    <w:rsid w:val="00BF59F6"/>
    <w:rsid w:val="00C05A74"/>
    <w:rsid w:val="00C07A03"/>
    <w:rsid w:val="00C103CF"/>
    <w:rsid w:val="00C12035"/>
    <w:rsid w:val="00C35B1C"/>
    <w:rsid w:val="00C41A83"/>
    <w:rsid w:val="00C42EAB"/>
    <w:rsid w:val="00C43936"/>
    <w:rsid w:val="00C45EEC"/>
    <w:rsid w:val="00C46F09"/>
    <w:rsid w:val="00C51A73"/>
    <w:rsid w:val="00C532E3"/>
    <w:rsid w:val="00C535CB"/>
    <w:rsid w:val="00C55BDF"/>
    <w:rsid w:val="00C6306E"/>
    <w:rsid w:val="00C63DE6"/>
    <w:rsid w:val="00C63F0F"/>
    <w:rsid w:val="00C647D1"/>
    <w:rsid w:val="00C702C7"/>
    <w:rsid w:val="00C833F0"/>
    <w:rsid w:val="00C85611"/>
    <w:rsid w:val="00C96C98"/>
    <w:rsid w:val="00CA1C0B"/>
    <w:rsid w:val="00CB221B"/>
    <w:rsid w:val="00CB3060"/>
    <w:rsid w:val="00CB33AA"/>
    <w:rsid w:val="00CB51ED"/>
    <w:rsid w:val="00CC2991"/>
    <w:rsid w:val="00CC6829"/>
    <w:rsid w:val="00CD0FD1"/>
    <w:rsid w:val="00CD1E13"/>
    <w:rsid w:val="00CD65B8"/>
    <w:rsid w:val="00CF084C"/>
    <w:rsid w:val="00CF2A5B"/>
    <w:rsid w:val="00CF464E"/>
    <w:rsid w:val="00D02578"/>
    <w:rsid w:val="00D12873"/>
    <w:rsid w:val="00D12C29"/>
    <w:rsid w:val="00D206DD"/>
    <w:rsid w:val="00D31E20"/>
    <w:rsid w:val="00D32B7D"/>
    <w:rsid w:val="00D3357B"/>
    <w:rsid w:val="00D33965"/>
    <w:rsid w:val="00D33F14"/>
    <w:rsid w:val="00D34424"/>
    <w:rsid w:val="00D36338"/>
    <w:rsid w:val="00D409A5"/>
    <w:rsid w:val="00D43329"/>
    <w:rsid w:val="00D43897"/>
    <w:rsid w:val="00D478A2"/>
    <w:rsid w:val="00D54B4C"/>
    <w:rsid w:val="00D551CE"/>
    <w:rsid w:val="00D55DC6"/>
    <w:rsid w:val="00D600F1"/>
    <w:rsid w:val="00D70DE3"/>
    <w:rsid w:val="00D75851"/>
    <w:rsid w:val="00D76D9B"/>
    <w:rsid w:val="00D81DE0"/>
    <w:rsid w:val="00D839C6"/>
    <w:rsid w:val="00D85235"/>
    <w:rsid w:val="00D91A04"/>
    <w:rsid w:val="00D949A6"/>
    <w:rsid w:val="00D94D4B"/>
    <w:rsid w:val="00D973BA"/>
    <w:rsid w:val="00DA14CD"/>
    <w:rsid w:val="00DA18D2"/>
    <w:rsid w:val="00DA417D"/>
    <w:rsid w:val="00DA5816"/>
    <w:rsid w:val="00DA5B08"/>
    <w:rsid w:val="00DA5BA1"/>
    <w:rsid w:val="00DB5E78"/>
    <w:rsid w:val="00DD173C"/>
    <w:rsid w:val="00DD21AF"/>
    <w:rsid w:val="00DD348C"/>
    <w:rsid w:val="00DD3569"/>
    <w:rsid w:val="00DE3304"/>
    <w:rsid w:val="00DE3E15"/>
    <w:rsid w:val="00DF3726"/>
    <w:rsid w:val="00DF5E19"/>
    <w:rsid w:val="00DF6106"/>
    <w:rsid w:val="00DF7358"/>
    <w:rsid w:val="00E00A81"/>
    <w:rsid w:val="00E06C2E"/>
    <w:rsid w:val="00E1277B"/>
    <w:rsid w:val="00E1278E"/>
    <w:rsid w:val="00E14E67"/>
    <w:rsid w:val="00E36247"/>
    <w:rsid w:val="00E37E73"/>
    <w:rsid w:val="00E4036A"/>
    <w:rsid w:val="00E450A6"/>
    <w:rsid w:val="00E46890"/>
    <w:rsid w:val="00E509E4"/>
    <w:rsid w:val="00E52FD4"/>
    <w:rsid w:val="00E53712"/>
    <w:rsid w:val="00E6020B"/>
    <w:rsid w:val="00E62FD6"/>
    <w:rsid w:val="00E63B5C"/>
    <w:rsid w:val="00E65C32"/>
    <w:rsid w:val="00E66895"/>
    <w:rsid w:val="00E70722"/>
    <w:rsid w:val="00E70778"/>
    <w:rsid w:val="00E73D54"/>
    <w:rsid w:val="00E75368"/>
    <w:rsid w:val="00E773DC"/>
    <w:rsid w:val="00E779E1"/>
    <w:rsid w:val="00E77D99"/>
    <w:rsid w:val="00E8017B"/>
    <w:rsid w:val="00E80D1F"/>
    <w:rsid w:val="00E81AAF"/>
    <w:rsid w:val="00E81BA5"/>
    <w:rsid w:val="00E87B84"/>
    <w:rsid w:val="00E92D8C"/>
    <w:rsid w:val="00E9525A"/>
    <w:rsid w:val="00EA2681"/>
    <w:rsid w:val="00EA5ED9"/>
    <w:rsid w:val="00EA66CB"/>
    <w:rsid w:val="00EB0AC8"/>
    <w:rsid w:val="00EB354D"/>
    <w:rsid w:val="00EB7DE6"/>
    <w:rsid w:val="00EC11A0"/>
    <w:rsid w:val="00EC2D59"/>
    <w:rsid w:val="00EC6ABC"/>
    <w:rsid w:val="00ED3A6A"/>
    <w:rsid w:val="00ED46A4"/>
    <w:rsid w:val="00EE6296"/>
    <w:rsid w:val="00EE6690"/>
    <w:rsid w:val="00EF01E2"/>
    <w:rsid w:val="00EF295B"/>
    <w:rsid w:val="00EF2CD8"/>
    <w:rsid w:val="00EF4B27"/>
    <w:rsid w:val="00EF622F"/>
    <w:rsid w:val="00EF68A7"/>
    <w:rsid w:val="00F00EE9"/>
    <w:rsid w:val="00F10AB9"/>
    <w:rsid w:val="00F14347"/>
    <w:rsid w:val="00F2161A"/>
    <w:rsid w:val="00F257DD"/>
    <w:rsid w:val="00F32186"/>
    <w:rsid w:val="00F37A25"/>
    <w:rsid w:val="00F4114D"/>
    <w:rsid w:val="00F4297F"/>
    <w:rsid w:val="00F42D11"/>
    <w:rsid w:val="00F469BA"/>
    <w:rsid w:val="00F507EA"/>
    <w:rsid w:val="00F61776"/>
    <w:rsid w:val="00F665F5"/>
    <w:rsid w:val="00F673B6"/>
    <w:rsid w:val="00F70203"/>
    <w:rsid w:val="00F728F5"/>
    <w:rsid w:val="00F7413B"/>
    <w:rsid w:val="00F761B2"/>
    <w:rsid w:val="00F7702E"/>
    <w:rsid w:val="00F86EF1"/>
    <w:rsid w:val="00F91992"/>
    <w:rsid w:val="00F94535"/>
    <w:rsid w:val="00F9496A"/>
    <w:rsid w:val="00F95545"/>
    <w:rsid w:val="00F958EB"/>
    <w:rsid w:val="00F9641D"/>
    <w:rsid w:val="00F96935"/>
    <w:rsid w:val="00FA6D39"/>
    <w:rsid w:val="00FC74C6"/>
    <w:rsid w:val="00FD1873"/>
    <w:rsid w:val="00FE152B"/>
    <w:rsid w:val="00FE38A7"/>
    <w:rsid w:val="00FF06C9"/>
    <w:rsid w:val="00FF32EC"/>
    <w:rsid w:val="00FF3C08"/>
    <w:rsid w:val="00FF53AE"/>
    <w:rsid w:val="0366A872"/>
    <w:rsid w:val="31BCC88D"/>
    <w:rsid w:val="39643713"/>
    <w:rsid w:val="724D9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C5E6"/>
  <w15:chartTrackingRefBased/>
  <w15:docId w15:val="{8ADEB980-EDD0-4273-8A9A-970EB49C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5C73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3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3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301"/>
    <w:rPr>
      <w:rFonts w:asciiTheme="majorHAnsi" w:eastAsiaTheme="majorEastAsia" w:hAnsiTheme="majorHAnsi" w:cstheme="majorBidi"/>
      <w:spacing w:val="-10"/>
      <w:kern w:val="28"/>
      <w:sz w:val="56"/>
      <w:szCs w:val="56"/>
      <w:lang w:val="en-CA"/>
    </w:rPr>
  </w:style>
  <w:style w:type="character" w:customStyle="1" w:styleId="Heading1Char">
    <w:name w:val="Heading 1 Char"/>
    <w:basedOn w:val="DefaultParagraphFont"/>
    <w:link w:val="Heading1"/>
    <w:uiPriority w:val="9"/>
    <w:rsid w:val="005C7301"/>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5C7301"/>
    <w:rPr>
      <w:rFonts w:asciiTheme="majorHAnsi" w:eastAsiaTheme="majorEastAsia" w:hAnsiTheme="majorHAnsi" w:cstheme="majorBidi"/>
      <w:color w:val="2F5496" w:themeColor="accent1" w:themeShade="BF"/>
      <w:sz w:val="26"/>
      <w:szCs w:val="26"/>
      <w:lang w:val="en-CA"/>
    </w:rPr>
  </w:style>
  <w:style w:type="paragraph" w:styleId="ListParagraph">
    <w:name w:val="List Paragraph"/>
    <w:basedOn w:val="Normal"/>
    <w:uiPriority w:val="34"/>
    <w:qFormat/>
    <w:rsid w:val="006A6878"/>
    <w:pPr>
      <w:ind w:left="720"/>
      <w:contextualSpacing/>
    </w:pPr>
  </w:style>
  <w:style w:type="character" w:styleId="Hyperlink">
    <w:name w:val="Hyperlink"/>
    <w:basedOn w:val="DefaultParagraphFont"/>
    <w:uiPriority w:val="99"/>
    <w:unhideWhenUsed/>
    <w:rsid w:val="00B90461"/>
    <w:rPr>
      <w:color w:val="0563C1" w:themeColor="hyperlink"/>
      <w:u w:val="single"/>
    </w:rPr>
  </w:style>
  <w:style w:type="character" w:styleId="UnresolvedMention">
    <w:name w:val="Unresolved Mention"/>
    <w:basedOn w:val="DefaultParagraphFont"/>
    <w:uiPriority w:val="99"/>
    <w:semiHidden/>
    <w:unhideWhenUsed/>
    <w:rsid w:val="00B90461"/>
    <w:rPr>
      <w:color w:val="808080"/>
      <w:shd w:val="clear" w:color="auto" w:fill="E6E6E6"/>
    </w:rPr>
  </w:style>
  <w:style w:type="character" w:styleId="FollowedHyperlink">
    <w:name w:val="FollowedHyperlink"/>
    <w:basedOn w:val="DefaultParagraphFont"/>
    <w:uiPriority w:val="99"/>
    <w:semiHidden/>
    <w:unhideWhenUsed/>
    <w:rsid w:val="00746983"/>
    <w:rPr>
      <w:color w:val="954F72" w:themeColor="followedHyperlink"/>
      <w:u w:val="single"/>
    </w:rPr>
  </w:style>
  <w:style w:type="paragraph" w:styleId="Caption">
    <w:name w:val="caption"/>
    <w:basedOn w:val="Normal"/>
    <w:next w:val="Normal"/>
    <w:uiPriority w:val="35"/>
    <w:unhideWhenUsed/>
    <w:qFormat/>
    <w:rsid w:val="00BF59F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852419"/>
    <w:rPr>
      <w:sz w:val="16"/>
      <w:szCs w:val="16"/>
    </w:rPr>
  </w:style>
  <w:style w:type="paragraph" w:styleId="CommentText">
    <w:name w:val="annotation text"/>
    <w:basedOn w:val="Normal"/>
    <w:link w:val="CommentTextChar"/>
    <w:uiPriority w:val="99"/>
    <w:semiHidden/>
    <w:unhideWhenUsed/>
    <w:rsid w:val="00852419"/>
    <w:pPr>
      <w:spacing w:line="240" w:lineRule="auto"/>
    </w:pPr>
    <w:rPr>
      <w:sz w:val="20"/>
      <w:szCs w:val="20"/>
    </w:rPr>
  </w:style>
  <w:style w:type="character" w:customStyle="1" w:styleId="CommentTextChar">
    <w:name w:val="Comment Text Char"/>
    <w:basedOn w:val="DefaultParagraphFont"/>
    <w:link w:val="CommentText"/>
    <w:uiPriority w:val="99"/>
    <w:semiHidden/>
    <w:rsid w:val="00852419"/>
    <w:rPr>
      <w:sz w:val="20"/>
      <w:szCs w:val="20"/>
      <w:lang w:val="en-CA"/>
    </w:rPr>
  </w:style>
  <w:style w:type="paragraph" w:styleId="CommentSubject">
    <w:name w:val="annotation subject"/>
    <w:basedOn w:val="CommentText"/>
    <w:next w:val="CommentText"/>
    <w:link w:val="CommentSubjectChar"/>
    <w:uiPriority w:val="99"/>
    <w:semiHidden/>
    <w:unhideWhenUsed/>
    <w:rsid w:val="00852419"/>
    <w:rPr>
      <w:b/>
      <w:bCs/>
    </w:rPr>
  </w:style>
  <w:style w:type="character" w:customStyle="1" w:styleId="CommentSubjectChar">
    <w:name w:val="Comment Subject Char"/>
    <w:basedOn w:val="CommentTextChar"/>
    <w:link w:val="CommentSubject"/>
    <w:uiPriority w:val="99"/>
    <w:semiHidden/>
    <w:rsid w:val="00852419"/>
    <w:rPr>
      <w:b/>
      <w:bCs/>
      <w:sz w:val="20"/>
      <w:szCs w:val="20"/>
      <w:lang w:val="en-CA"/>
    </w:rPr>
  </w:style>
  <w:style w:type="paragraph" w:styleId="BalloonText">
    <w:name w:val="Balloon Text"/>
    <w:basedOn w:val="Normal"/>
    <w:link w:val="BalloonTextChar"/>
    <w:uiPriority w:val="99"/>
    <w:semiHidden/>
    <w:unhideWhenUsed/>
    <w:rsid w:val="008524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419"/>
    <w:rPr>
      <w:rFonts w:ascii="Segoe UI" w:hAnsi="Segoe UI" w:cs="Segoe UI"/>
      <w:sz w:val="18"/>
      <w:szCs w:val="18"/>
      <w:lang w:val="en-CA"/>
    </w:rPr>
  </w:style>
  <w:style w:type="paragraph" w:styleId="Revision">
    <w:name w:val="Revision"/>
    <w:hidden/>
    <w:uiPriority w:val="99"/>
    <w:semiHidden/>
    <w:rsid w:val="00D81DE0"/>
    <w:pPr>
      <w:spacing w:after="0" w:line="240" w:lineRule="auto"/>
    </w:pPr>
    <w:rPr>
      <w:lang w:val="en-CA"/>
    </w:rPr>
  </w:style>
  <w:style w:type="table" w:styleId="TableGrid">
    <w:name w:val="Table Grid"/>
    <w:basedOn w:val="TableNormal"/>
    <w:uiPriority w:val="39"/>
    <w:rsid w:val="00A23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B22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21B"/>
    <w:rPr>
      <w:rFonts w:eastAsiaTheme="minorEastAsia"/>
      <w:color w:val="5A5A5A" w:themeColor="text1" w:themeTint="A5"/>
      <w:spacing w:val="15"/>
      <w:lang w:val="en-CA"/>
    </w:rPr>
  </w:style>
  <w:style w:type="paragraph" w:styleId="Header">
    <w:name w:val="header"/>
    <w:basedOn w:val="Normal"/>
    <w:link w:val="HeaderChar"/>
    <w:uiPriority w:val="99"/>
    <w:unhideWhenUsed/>
    <w:rsid w:val="00DF7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358"/>
    <w:rPr>
      <w:lang w:val="en-CA"/>
    </w:rPr>
  </w:style>
  <w:style w:type="paragraph" w:styleId="Footer">
    <w:name w:val="footer"/>
    <w:basedOn w:val="Normal"/>
    <w:link w:val="FooterChar"/>
    <w:uiPriority w:val="99"/>
    <w:unhideWhenUsed/>
    <w:rsid w:val="00DF7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358"/>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ralopendata.ca/" TargetMode="External"/><Relationship Id="rId13" Type="http://schemas.openxmlformats.org/officeDocument/2006/relationships/hyperlink" Target="http://www.opendata.go.ke/" TargetMode="External"/><Relationship Id="rId18" Type="http://schemas.openxmlformats.org/officeDocument/2006/relationships/hyperlink" Target="https://github.com/esridc/Hub-Tutorials/blob/master/tutorial1_hub-pythonAPI/General%20Python%20tutorial.ipynb"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mydata-kamloops.opendata.arcgis.com/?agree=0" TargetMode="External"/><Relationship Id="rId7" Type="http://schemas.openxmlformats.org/officeDocument/2006/relationships/endnotes" Target="endnotes.xml"/><Relationship Id="rId12" Type="http://schemas.openxmlformats.org/officeDocument/2006/relationships/hyperlink" Target="https://hub.arcgis.com/pages/site-customization" TargetMode="External"/><Relationship Id="rId17" Type="http://schemas.openxmlformats.org/officeDocument/2006/relationships/hyperlink" Target="http://opengov.mapleridge.ca/" TargetMode="External"/><Relationship Id="rId25" Type="http://schemas.openxmlformats.org/officeDocument/2006/relationships/hyperlink" Target="https://blogs.esri.com/esri/arcgis/2017/04/10/configuring-charts-and-stats-in-arcgis-open-data-pag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grc.selkirk.ca/labs/od-map/" TargetMode="External"/><Relationship Id="rId20" Type="http://schemas.openxmlformats.org/officeDocument/2006/relationships/hyperlink" Target="http://data-cityofpg.opendata.arcgis.com/" TargetMode="External"/><Relationship Id="rId29" Type="http://schemas.openxmlformats.org/officeDocument/2006/relationships/hyperlink" Target="https://github.com/Esri/geoportal-server-cata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arcgis.com/pages/site-customization" TargetMode="External"/><Relationship Id="rId24" Type="http://schemas.openxmlformats.org/officeDocument/2006/relationships/hyperlink" Target="http://www.livinglakescanada.ca/wp-content/uploads/2018/02/Columbia-Water-Data-Hub-2017-Conference-Summary-FINAL.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github.com/Esri/geoportal-server-harvester" TargetMode="External"/><Relationship Id="rId28" Type="http://schemas.openxmlformats.org/officeDocument/2006/relationships/hyperlink" Target="http://geoss.esri.com/geoportal2/" TargetMode="External"/><Relationship Id="rId10" Type="http://schemas.openxmlformats.org/officeDocument/2006/relationships/hyperlink" Target="https://www.arcgis.com/apps/MapJournal/index.html?appid=107cac32de164b5fb7da99aceb33939c" TargetMode="External"/><Relationship Id="rId19" Type="http://schemas.openxmlformats.org/officeDocument/2006/relationships/hyperlink" Target="http://www.sgrc.selkirk.ca/labs/od-ma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ruralbc.opendata.arcgis.com" TargetMode="External"/><Relationship Id="rId14" Type="http://schemas.openxmlformats.org/officeDocument/2006/relationships/image" Target="media/image1.jpeg"/><Relationship Id="rId22" Type="http://schemas.openxmlformats.org/officeDocument/2006/relationships/hyperlink" Target="https://data.surrey.ca/" TargetMode="External"/><Relationship Id="rId27" Type="http://schemas.openxmlformats.org/officeDocument/2006/relationships/hyperlink" Target="http://geoss.esri.com/geoportal2/"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BA8BC-BB06-4DD6-9275-842565936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Van Dusen</dc:creator>
  <cp:keywords/>
  <dc:description/>
  <cp:lastModifiedBy>Jonathan Van Dusen</cp:lastModifiedBy>
  <cp:revision>6</cp:revision>
  <dcterms:created xsi:type="dcterms:W3CDTF">2018-04-07T02:51:00Z</dcterms:created>
  <dcterms:modified xsi:type="dcterms:W3CDTF">2018-04-09T14:20:00Z</dcterms:modified>
</cp:coreProperties>
</file>